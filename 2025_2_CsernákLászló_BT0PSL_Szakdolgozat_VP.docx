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2E0F6" w14:textId="77777777" w:rsidR="0091475E" w:rsidRPr="003D3289" w:rsidRDefault="0091475E" w:rsidP="00E83FB4">
      <w:pPr>
        <w:ind w:firstLine="0"/>
        <w:jc w:val="center"/>
        <w:rPr>
          <w:rFonts w:cs="Times New Roman"/>
          <w:sz w:val="32"/>
          <w:szCs w:val="28"/>
        </w:rPr>
      </w:pPr>
      <w:bookmarkStart w:id="0" w:name="_Hlk184311647"/>
      <w:bookmarkEnd w:id="0"/>
      <w:r w:rsidRPr="003D3289">
        <w:rPr>
          <w:rFonts w:cs="Times New Roman"/>
          <w:sz w:val="32"/>
          <w:szCs w:val="28"/>
        </w:rPr>
        <w:t>Pannon Egyetem</w:t>
      </w:r>
    </w:p>
    <w:p w14:paraId="1E0D3960" w14:textId="77777777" w:rsidR="0091475E" w:rsidRPr="003D3289" w:rsidRDefault="0091475E" w:rsidP="00E83FB4">
      <w:pPr>
        <w:ind w:firstLine="0"/>
        <w:jc w:val="center"/>
        <w:rPr>
          <w:rFonts w:cs="Times New Roman"/>
          <w:sz w:val="32"/>
          <w:szCs w:val="28"/>
        </w:rPr>
      </w:pPr>
      <w:r w:rsidRPr="003D3289">
        <w:rPr>
          <w:rFonts w:cs="Times New Roman"/>
          <w:sz w:val="32"/>
          <w:szCs w:val="28"/>
        </w:rPr>
        <w:t>Műszaki Informatikai Kar</w:t>
      </w:r>
    </w:p>
    <w:p w14:paraId="7C5EE306" w14:textId="3D76135D" w:rsidR="0091475E" w:rsidRPr="0044328F" w:rsidRDefault="00B64CF2" w:rsidP="00E83FB4">
      <w:pPr>
        <w:ind w:firstLine="0"/>
        <w:jc w:val="center"/>
        <w:rPr>
          <w:rFonts w:cs="Times New Roman"/>
          <w:sz w:val="32"/>
          <w:szCs w:val="28"/>
          <w:rPrChange w:id="1" w:author="Szabó Patrícia" w:date="2024-12-05T18:27:00Z">
            <w:rPr>
              <w:rFonts w:cs="Times New Roman"/>
              <w:color w:val="FF0000"/>
              <w:sz w:val="32"/>
              <w:szCs w:val="28"/>
            </w:rPr>
          </w:rPrChange>
        </w:rPr>
      </w:pPr>
      <w:r w:rsidRPr="0044328F">
        <w:rPr>
          <w:rFonts w:cs="Times New Roman"/>
          <w:sz w:val="32"/>
          <w:szCs w:val="28"/>
          <w:rPrChange w:id="2" w:author="Szabó Patrícia" w:date="2024-12-05T18:27:00Z">
            <w:rPr>
              <w:rFonts w:cs="Times New Roman"/>
              <w:color w:val="FF0000"/>
              <w:sz w:val="32"/>
              <w:szCs w:val="28"/>
            </w:rPr>
          </w:rPrChange>
        </w:rPr>
        <w:t>Villamosmérnöki és Információs Rendszerek Tanszék</w:t>
      </w:r>
    </w:p>
    <w:p w14:paraId="5F386480" w14:textId="791307F2" w:rsidR="0091475E" w:rsidRPr="0044328F" w:rsidRDefault="00B64CF2" w:rsidP="00E83FB4">
      <w:pPr>
        <w:spacing w:after="1600"/>
        <w:ind w:firstLine="0"/>
        <w:jc w:val="center"/>
        <w:rPr>
          <w:rFonts w:cs="Times New Roman"/>
          <w:sz w:val="32"/>
          <w:szCs w:val="28"/>
          <w:rPrChange w:id="3" w:author="Szabó Patrícia" w:date="2024-12-05T18:27:00Z">
            <w:rPr>
              <w:rFonts w:cs="Times New Roman"/>
              <w:color w:val="FF0000"/>
              <w:sz w:val="32"/>
              <w:szCs w:val="28"/>
            </w:rPr>
          </w:rPrChange>
        </w:rPr>
      </w:pPr>
      <w:r w:rsidRPr="0044328F">
        <w:rPr>
          <w:rFonts w:cs="Times New Roman"/>
          <w:sz w:val="32"/>
          <w:szCs w:val="28"/>
          <w:rPrChange w:id="4" w:author="Szabó Patrícia" w:date="2024-12-05T18:27:00Z">
            <w:rPr>
              <w:rFonts w:cs="Times New Roman"/>
              <w:color w:val="FF0000"/>
              <w:sz w:val="32"/>
              <w:szCs w:val="28"/>
            </w:rPr>
          </w:rPrChange>
        </w:rPr>
        <w:t>Programtervező Informatika BSc</w:t>
      </w:r>
    </w:p>
    <w:p w14:paraId="11745E24" w14:textId="04C770F2" w:rsidR="0091475E" w:rsidRPr="0044328F" w:rsidRDefault="0091475E" w:rsidP="00E83FB4">
      <w:pPr>
        <w:spacing w:after="1000"/>
        <w:ind w:firstLine="0"/>
        <w:jc w:val="center"/>
        <w:rPr>
          <w:rFonts w:cs="Times New Roman"/>
          <w:sz w:val="32"/>
          <w:szCs w:val="28"/>
          <w:rPrChange w:id="5" w:author="Szabó Patrícia" w:date="2024-12-05T18:27:00Z">
            <w:rPr>
              <w:rFonts w:cs="Times New Roman"/>
              <w:color w:val="FF0000"/>
              <w:sz w:val="32"/>
              <w:szCs w:val="28"/>
            </w:rPr>
          </w:rPrChange>
        </w:rPr>
      </w:pPr>
      <w:r w:rsidRPr="0044328F">
        <w:rPr>
          <w:rFonts w:cs="Times New Roman"/>
          <w:b/>
          <w:sz w:val="52"/>
          <w:szCs w:val="48"/>
          <w:rPrChange w:id="6" w:author="Szabó Patrícia" w:date="2024-12-05T18:27:00Z">
            <w:rPr>
              <w:rFonts w:cs="Times New Roman"/>
              <w:b/>
              <w:color w:val="FF0000"/>
              <w:sz w:val="52"/>
              <w:szCs w:val="48"/>
            </w:rPr>
          </w:rPrChange>
        </w:rPr>
        <w:t>SZAK</w:t>
      </w:r>
      <w:r w:rsidR="00202FE2" w:rsidRPr="0044328F">
        <w:rPr>
          <w:rFonts w:cs="Times New Roman"/>
          <w:b/>
          <w:sz w:val="52"/>
          <w:szCs w:val="48"/>
          <w:rPrChange w:id="7" w:author="Szabó Patrícia" w:date="2024-12-05T18:27:00Z">
            <w:rPr>
              <w:rFonts w:cs="Times New Roman"/>
              <w:b/>
              <w:color w:val="FF0000"/>
              <w:sz w:val="52"/>
              <w:szCs w:val="48"/>
            </w:rPr>
          </w:rPrChange>
        </w:rPr>
        <w:t>DOLGOZAT</w:t>
      </w:r>
    </w:p>
    <w:p w14:paraId="384C442D" w14:textId="65E2C8F1" w:rsidR="0091475E" w:rsidRPr="0044328F" w:rsidRDefault="00B64CF2" w:rsidP="00E83FB4">
      <w:pPr>
        <w:spacing w:after="1000"/>
        <w:ind w:firstLine="0"/>
        <w:jc w:val="center"/>
        <w:rPr>
          <w:rFonts w:cs="Times New Roman"/>
          <w:b/>
          <w:sz w:val="36"/>
          <w:szCs w:val="32"/>
          <w:rPrChange w:id="8" w:author="Szabó Patrícia" w:date="2024-12-05T18:27:00Z">
            <w:rPr>
              <w:rFonts w:cs="Times New Roman"/>
              <w:b/>
              <w:color w:val="FF0000"/>
              <w:sz w:val="36"/>
              <w:szCs w:val="32"/>
            </w:rPr>
          </w:rPrChange>
        </w:rPr>
      </w:pPr>
      <w:r w:rsidRPr="0044328F">
        <w:rPr>
          <w:rFonts w:cs="Times New Roman"/>
          <w:b/>
          <w:sz w:val="36"/>
          <w:szCs w:val="32"/>
          <w:rPrChange w:id="9" w:author="Szabó Patrícia" w:date="2024-12-05T18:27:00Z">
            <w:rPr>
              <w:rFonts w:cs="Times New Roman"/>
              <w:b/>
              <w:color w:val="FF0000"/>
              <w:sz w:val="36"/>
              <w:szCs w:val="32"/>
            </w:rPr>
          </w:rPrChange>
        </w:rPr>
        <w:t>Különböző generációk információfeldolgozási és tanulási képességeinek statisztikai alapú tesztelése</w:t>
      </w:r>
    </w:p>
    <w:p w14:paraId="60E0358F" w14:textId="11B6A08C" w:rsidR="0091475E" w:rsidRPr="0044328F" w:rsidRDefault="00B64CF2" w:rsidP="00E83FB4">
      <w:pPr>
        <w:spacing w:after="2800"/>
        <w:ind w:firstLine="0"/>
        <w:jc w:val="center"/>
        <w:rPr>
          <w:rFonts w:cs="Times New Roman"/>
          <w:b/>
          <w:sz w:val="32"/>
          <w:szCs w:val="28"/>
          <w:rPrChange w:id="10" w:author="Szabó Patrícia" w:date="2024-12-05T18:27:00Z">
            <w:rPr>
              <w:rFonts w:cs="Times New Roman"/>
              <w:b/>
              <w:color w:val="FF0000"/>
              <w:sz w:val="32"/>
              <w:szCs w:val="28"/>
            </w:rPr>
          </w:rPrChange>
        </w:rPr>
      </w:pPr>
      <w:r w:rsidRPr="0044328F">
        <w:rPr>
          <w:rFonts w:cs="Times New Roman"/>
          <w:b/>
          <w:sz w:val="36"/>
          <w:szCs w:val="32"/>
          <w:rPrChange w:id="11" w:author="Szabó Patrícia" w:date="2024-12-05T18:27:00Z">
            <w:rPr>
              <w:rFonts w:cs="Times New Roman"/>
              <w:b/>
              <w:color w:val="FF0000"/>
              <w:sz w:val="36"/>
              <w:szCs w:val="32"/>
            </w:rPr>
          </w:rPrChange>
        </w:rPr>
        <w:t>Csernák László</w:t>
      </w:r>
    </w:p>
    <w:p w14:paraId="1473862B" w14:textId="64F0F4F1" w:rsidR="0091475E" w:rsidRPr="0044328F" w:rsidRDefault="0091475E" w:rsidP="00E83FB4">
      <w:pPr>
        <w:ind w:firstLine="0"/>
        <w:jc w:val="center"/>
        <w:rPr>
          <w:rFonts w:cs="Times New Roman"/>
          <w:sz w:val="32"/>
          <w:szCs w:val="28"/>
          <w:rPrChange w:id="12" w:author="Szabó Patrícia" w:date="2024-12-05T18:27:00Z">
            <w:rPr>
              <w:rFonts w:cs="Times New Roman"/>
              <w:color w:val="FF0000"/>
              <w:sz w:val="32"/>
              <w:szCs w:val="28"/>
            </w:rPr>
          </w:rPrChange>
        </w:rPr>
      </w:pPr>
      <w:r w:rsidRPr="0044328F">
        <w:rPr>
          <w:rFonts w:cs="Times New Roman"/>
          <w:sz w:val="32"/>
          <w:szCs w:val="28"/>
          <w:rPrChange w:id="13" w:author="Szabó Patrícia" w:date="2024-12-05T18:27:00Z">
            <w:rPr>
              <w:rFonts w:cs="Times New Roman"/>
              <w:color w:val="FF0000"/>
              <w:sz w:val="32"/>
              <w:szCs w:val="28"/>
            </w:rPr>
          </w:rPrChange>
        </w:rPr>
        <w:t xml:space="preserve">Témavezető: </w:t>
      </w:r>
      <w:r w:rsidR="00B64CF2" w:rsidRPr="0044328F">
        <w:rPr>
          <w:rFonts w:cs="Times New Roman"/>
          <w:sz w:val="32"/>
          <w:szCs w:val="28"/>
          <w:rPrChange w:id="14" w:author="Szabó Patrícia" w:date="2024-12-05T18:27:00Z">
            <w:rPr>
              <w:rFonts w:cs="Times New Roman"/>
              <w:color w:val="FF0000"/>
              <w:sz w:val="32"/>
              <w:szCs w:val="28"/>
            </w:rPr>
          </w:rPrChange>
        </w:rPr>
        <w:t>Szabó Patrícia</w:t>
      </w:r>
    </w:p>
    <w:p w14:paraId="2EEEE395" w14:textId="726E1A43" w:rsidR="00037D0C" w:rsidRPr="0044328F" w:rsidRDefault="00037D0C" w:rsidP="00E83FB4">
      <w:pPr>
        <w:ind w:firstLine="0"/>
        <w:jc w:val="center"/>
        <w:rPr>
          <w:rFonts w:cs="Times New Roman"/>
          <w:sz w:val="32"/>
          <w:szCs w:val="28"/>
          <w:rPrChange w:id="15" w:author="Szabó Patrícia" w:date="2024-12-05T18:27:00Z">
            <w:rPr>
              <w:rFonts w:cs="Times New Roman"/>
              <w:color w:val="FF0000"/>
              <w:sz w:val="32"/>
              <w:szCs w:val="28"/>
            </w:rPr>
          </w:rPrChange>
        </w:rPr>
      </w:pPr>
    </w:p>
    <w:p w14:paraId="1D9D9B4E" w14:textId="05B5459F" w:rsidR="00791D1B" w:rsidRPr="0044328F" w:rsidRDefault="00B64CF2" w:rsidP="00E83FB4">
      <w:pPr>
        <w:spacing w:after="240"/>
        <w:ind w:firstLine="0"/>
        <w:jc w:val="center"/>
        <w:rPr>
          <w:rFonts w:cs="Times New Roman"/>
          <w:sz w:val="28"/>
          <w:szCs w:val="28"/>
        </w:rPr>
        <w:sectPr w:rsidR="00791D1B" w:rsidRPr="0044328F" w:rsidSect="009823AA">
          <w:headerReference w:type="default" r:id="rId8"/>
          <w:footerReference w:type="default" r:id="rId9"/>
          <w:pgSz w:w="11906" w:h="16838" w:code="9"/>
          <w:pgMar w:top="1418" w:right="1418" w:bottom="1418" w:left="1418" w:header="709" w:footer="709" w:gutter="567"/>
          <w:pgNumType w:start="1"/>
          <w:cols w:space="708"/>
          <w:docGrid w:linePitch="360"/>
        </w:sectPr>
      </w:pPr>
      <w:r w:rsidRPr="0044328F">
        <w:rPr>
          <w:rFonts w:cs="Times New Roman"/>
          <w:sz w:val="32"/>
          <w:szCs w:val="28"/>
          <w:rPrChange w:id="16" w:author="Szabó Patrícia" w:date="2024-12-05T18:27:00Z">
            <w:rPr>
              <w:rFonts w:cs="Times New Roman"/>
              <w:color w:val="FF0000"/>
              <w:sz w:val="32"/>
              <w:szCs w:val="28"/>
            </w:rPr>
          </w:rPrChange>
        </w:rPr>
        <w:t>2025</w:t>
      </w:r>
    </w:p>
    <w:p w14:paraId="425BC073" w14:textId="77777777" w:rsidR="00EC7547" w:rsidRPr="002273BF" w:rsidRDefault="00572DF2" w:rsidP="00674F6E">
      <w:pPr>
        <w:pStyle w:val="Cm"/>
        <w:rPr>
          <w:color w:val="FF0000"/>
        </w:rPr>
      </w:pPr>
      <w:r w:rsidRPr="002273BF">
        <w:rPr>
          <w:color w:val="FF0000"/>
        </w:rPr>
        <w:lastRenderedPageBreak/>
        <w:t>Témakiírás</w:t>
      </w:r>
    </w:p>
    <w:p w14:paraId="54F2CFB2" w14:textId="77777777" w:rsidR="00572DF2" w:rsidRPr="002273BF" w:rsidRDefault="00572DF2" w:rsidP="00037D0C">
      <w:pPr>
        <w:pStyle w:val="Firstparagraph"/>
        <w:rPr>
          <w:color w:val="FF0000"/>
        </w:rPr>
      </w:pPr>
      <w:r w:rsidRPr="002273BF">
        <w:rPr>
          <w:color w:val="FF0000"/>
        </w:rPr>
        <w:t>A szkennelt formában megkapott témakiírás beillesztése a dolgozatba.</w:t>
      </w:r>
    </w:p>
    <w:p w14:paraId="0216CA4B" w14:textId="77777777" w:rsidR="00037D0C" w:rsidRPr="00037D0C" w:rsidRDefault="00037D0C" w:rsidP="00037D0C">
      <w:r>
        <w:rPr>
          <w:noProof/>
        </w:rPr>
        <w:drawing>
          <wp:inline distT="0" distB="0" distL="0" distR="0" wp14:anchorId="5A4BA6F0" wp14:editId="23501BBB">
            <wp:extent cx="5399405" cy="76422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3E91" w14:textId="77777777" w:rsidR="00572DF2" w:rsidRPr="00632D14" w:rsidRDefault="00572DF2" w:rsidP="00A869AC">
      <w:pPr>
        <w:ind w:firstLine="0"/>
        <w:rPr>
          <w:rFonts w:cs="Times New Roman"/>
          <w:sz w:val="28"/>
          <w:szCs w:val="28"/>
        </w:rPr>
      </w:pPr>
    </w:p>
    <w:p w14:paraId="2A7C17AC" w14:textId="77777777" w:rsidR="00791D1B" w:rsidRDefault="00791D1B" w:rsidP="00FD106F">
      <w:pPr>
        <w:pageBreakBefore/>
        <w:spacing w:before="720" w:after="480"/>
        <w:rPr>
          <w:rFonts w:cs="Times New Roman"/>
          <w:b/>
          <w:sz w:val="28"/>
          <w:szCs w:val="28"/>
        </w:rPr>
        <w:sectPr w:rsidR="00791D1B" w:rsidSect="009823AA">
          <w:type w:val="oddPage"/>
          <w:pgSz w:w="11906" w:h="16838" w:code="9"/>
          <w:pgMar w:top="1418" w:right="1418" w:bottom="1418" w:left="1418" w:header="709" w:footer="709" w:gutter="567"/>
          <w:pgNumType w:start="1"/>
          <w:cols w:space="708"/>
          <w:docGrid w:linePitch="360"/>
        </w:sectPr>
      </w:pPr>
      <w:bookmarkStart w:id="17" w:name="_Toc68948682"/>
    </w:p>
    <w:p w14:paraId="75A4E78A" w14:textId="77777777" w:rsidR="000B3866" w:rsidRDefault="00EF6CAA" w:rsidP="009F025B">
      <w:pPr>
        <w:pStyle w:val="Cm"/>
        <w:spacing w:after="480" w:line="360" w:lineRule="auto"/>
      </w:pPr>
      <w:bookmarkStart w:id="18" w:name="_Toc68948683"/>
      <w:bookmarkEnd w:id="17"/>
      <w:r>
        <w:lastRenderedPageBreak/>
        <w:t xml:space="preserve">Hallgatói nyilatkozat </w:t>
      </w:r>
    </w:p>
    <w:p w14:paraId="2351622B" w14:textId="4BBFCE81" w:rsidR="00766D15" w:rsidRDefault="00766D15" w:rsidP="00F630E6">
      <w:pPr>
        <w:pStyle w:val="Firstparagraph"/>
        <w:spacing w:after="120"/>
      </w:pPr>
      <w:r>
        <w:t xml:space="preserve">Alulírott </w:t>
      </w:r>
      <w:r w:rsidRPr="00766D15">
        <w:rPr>
          <w:color w:val="FF0000"/>
        </w:rPr>
        <w:t xml:space="preserve">&lt;&lt;név&gt;&gt; </w:t>
      </w:r>
      <w:r>
        <w:t>hallgató (</w:t>
      </w:r>
      <w:proofErr w:type="spellStart"/>
      <w:r>
        <w:t>Neptun</w:t>
      </w:r>
      <w:proofErr w:type="spellEnd"/>
      <w:r>
        <w:t xml:space="preserve"> kód: </w:t>
      </w:r>
      <w:r w:rsidRPr="00766D15">
        <w:rPr>
          <w:color w:val="FF0000"/>
        </w:rPr>
        <w:t>&lt;&lt;SAJÁT NEPTUN KÓD&gt;&gt;</w:t>
      </w:r>
      <w:r>
        <w:t xml:space="preserve">) kijelentem, és a dolgozat feltöltésével egyidejűleg nyilatkozom, hogy a </w:t>
      </w:r>
      <w:r w:rsidRPr="00766D15">
        <w:rPr>
          <w:color w:val="FF0000"/>
        </w:rPr>
        <w:t>&lt;&lt;dolgozatcím&gt;&gt;</w:t>
      </w:r>
      <w:r>
        <w:t xml:space="preserve"> című </w:t>
      </w:r>
      <w:r w:rsidRPr="00766D15">
        <w:rPr>
          <w:color w:val="FF0000"/>
        </w:rPr>
        <w:t>&lt;&lt;záródolgozatot/szakdolgozatot/diplomadolgozatot&gt;&gt;</w:t>
      </w:r>
      <w:r>
        <w:t xml:space="preserve"> (a továbbiakban: dolgozat) a Pannon Egyetem </w:t>
      </w:r>
      <w:r w:rsidR="00C02DEA">
        <w:t xml:space="preserve">Műszaki Informatikai Kar </w:t>
      </w:r>
      <w:r w:rsidRPr="00766D15">
        <w:rPr>
          <w:color w:val="FF0000"/>
        </w:rPr>
        <w:t>&lt;&lt;szervezeti egységében</w:t>
      </w:r>
      <w:r w:rsidR="00C02DEA">
        <w:rPr>
          <w:color w:val="FF0000"/>
        </w:rPr>
        <w:t xml:space="preserve"> (tanszékén)</w:t>
      </w:r>
      <w:r w:rsidRPr="00766D15">
        <w:rPr>
          <w:color w:val="FF0000"/>
        </w:rPr>
        <w:t>&gt;&gt;</w:t>
      </w:r>
      <w:r>
        <w:t xml:space="preserve"> készítettem a </w:t>
      </w:r>
      <w:r w:rsidRPr="00766D15">
        <w:rPr>
          <w:color w:val="FF0000"/>
        </w:rPr>
        <w:t>&lt;&lt;végzettség&gt;&gt;</w:t>
      </w:r>
      <w:r>
        <w:t xml:space="preserve"> oklevél megszerzése érdekében.  </w:t>
      </w:r>
    </w:p>
    <w:p w14:paraId="042FDDD2" w14:textId="77777777" w:rsidR="00766D15" w:rsidRDefault="00766D15" w:rsidP="00F630E6">
      <w:pPr>
        <w:pStyle w:val="Firstparagraph"/>
        <w:spacing w:after="120"/>
      </w:pPr>
      <w:r>
        <w:t>Kijelentem, hogy a dolgozatban csak a megadott és hivatkozott forrásokat használtam fel, és ezekre a vonatkozó idézési szabályok szerint hivatkoztam.</w:t>
      </w:r>
    </w:p>
    <w:p w14:paraId="3B5D7EBB" w14:textId="77777777" w:rsidR="00766D15" w:rsidRDefault="00766D15" w:rsidP="00F630E6">
      <w:pPr>
        <w:pStyle w:val="Firstparagraph"/>
        <w:spacing w:after="120"/>
      </w:pPr>
      <w:r>
        <w:t>Nyilatkozom, hogy a dolgozat érdemi része saját szellemi alkotásom eredménye, és azt más intézményben, szakon, vagy felsőfokú képesítés megszerzésére nem nyújtottam be. Tudomásul veszem, hogy a plágium vagy szerzői jogsértés esetén a dolgozatom elutasításra kerülhet, és ellenem fegyelmi eljárás indulhat. Tudomásul veszem továbbá, hogy szerzői jogsértés esetén az Egyetem jogosult a dolgozat elérhetőségét korlátozni, valamint eltávolítani a dokumentumot a dolgozatok tárolására szolgáló, a témát vezető szervezeti egység által meghatározott elektronikus zárt rendszerből.</w:t>
      </w:r>
    </w:p>
    <w:p w14:paraId="0CD3A3AE" w14:textId="77777777" w:rsidR="00766D15" w:rsidRDefault="00766D15" w:rsidP="00F630E6">
      <w:pPr>
        <w:pStyle w:val="Firstparagraph"/>
        <w:spacing w:after="120"/>
      </w:pPr>
      <w:r>
        <w:t xml:space="preserve">Tudomásul veszem továbbá, hogy a Pannon Egyetem a dolgozat eredményeit saját céljaira eltérő írásbeli megállapodás hiányában a Pannon Egyetem Szellemi Tulajdon Kezelési Szabályzatában foglaltaknak megfelelően szabadon felhasználhatja. </w:t>
      </w:r>
    </w:p>
    <w:p w14:paraId="2E3AF239" w14:textId="25E7B6BE" w:rsidR="00766D15" w:rsidRDefault="00766D15" w:rsidP="00F630E6">
      <w:pPr>
        <w:pStyle w:val="Firstparagraph"/>
        <w:spacing w:after="120"/>
      </w:pPr>
      <w:r>
        <w:t xml:space="preserve">Nyilatkozom, hogy a dolgozat elkészítése során mesterséges intelligencia eszközöket </w:t>
      </w:r>
      <w:r w:rsidRPr="00C86346">
        <w:rPr>
          <w:i/>
          <w:iCs/>
        </w:rPr>
        <w:t>használtam /nem használtam</w:t>
      </w:r>
      <w:r w:rsidR="00CF5531" w:rsidRPr="00F64AF0">
        <w:rPr>
          <w:rStyle w:val="Lbjegyzet-hivatkozs"/>
          <w:i/>
          <w:iCs/>
          <w:color w:val="FF0000"/>
        </w:rPr>
        <w:footnoteReference w:id="1"/>
      </w:r>
      <w:r w:rsidRPr="00F64AF0">
        <w:rPr>
          <w:i/>
          <w:iCs/>
          <w:color w:val="FF0000"/>
        </w:rPr>
        <w:t>.</w:t>
      </w:r>
      <w:r w:rsidRPr="00F64AF0">
        <w:rPr>
          <w:color w:val="FF0000"/>
        </w:rPr>
        <w:t xml:space="preserve"> </w:t>
      </w:r>
    </w:p>
    <w:p w14:paraId="0EF4FC01" w14:textId="266B4E66" w:rsidR="00766D15" w:rsidRDefault="00766D15" w:rsidP="00F630E6">
      <w:pPr>
        <w:pStyle w:val="Firstparagraph"/>
        <w:spacing w:after="120"/>
      </w:pPr>
      <w:r>
        <w:t>Nyilatkozom, hogy a dolgozat elkészítése során az alábbi táblázatban feltüntetett mesterséges intelligencia eszközöket kizárólag a kutatási, illetve fejlesztési feladat támogatására használtam fel, az érdemi munka, elemzés és következtetések teljes mértékben saját szellemi alkotásomat képezik.</w:t>
      </w:r>
    </w:p>
    <w:p w14:paraId="2FD9A56D" w14:textId="77777777" w:rsidR="00E927B4" w:rsidRPr="00E927B4" w:rsidRDefault="00E927B4" w:rsidP="00E927B4"/>
    <w:p w14:paraId="763A68DF" w14:textId="3895F6E6" w:rsidR="00766D15" w:rsidRDefault="00E927B4" w:rsidP="00037D0C">
      <w:pPr>
        <w:pStyle w:val="Firstparagraph"/>
      </w:pPr>
      <w:r w:rsidRPr="00E927B4">
        <w:t>Példa a táblázat kitöltésére:</w:t>
      </w: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2092"/>
        <w:gridCol w:w="2612"/>
        <w:gridCol w:w="1960"/>
        <w:gridCol w:w="1829"/>
      </w:tblGrid>
      <w:tr w:rsidR="005B2AF8" w:rsidRPr="005B2AF8" w14:paraId="40D9551E" w14:textId="77777777" w:rsidTr="00B9281E">
        <w:tc>
          <w:tcPr>
            <w:tcW w:w="1231" w:type="pct"/>
          </w:tcPr>
          <w:p w14:paraId="426C4CB7" w14:textId="77777777" w:rsidR="005B2AF8" w:rsidRPr="005B2AF8" w:rsidRDefault="005B2AF8" w:rsidP="005B2AF8">
            <w:pPr>
              <w:ind w:firstLine="0"/>
              <w:rPr>
                <w:b/>
                <w:bCs/>
              </w:rPr>
            </w:pPr>
            <w:r w:rsidRPr="005B2AF8">
              <w:rPr>
                <w:b/>
                <w:bCs/>
              </w:rPr>
              <w:t>Alkalmazott technológia</w:t>
            </w:r>
          </w:p>
        </w:tc>
        <w:tc>
          <w:tcPr>
            <w:tcW w:w="1538" w:type="pct"/>
          </w:tcPr>
          <w:p w14:paraId="4FC7CFD0" w14:textId="77777777" w:rsidR="005B2AF8" w:rsidRPr="005B2AF8" w:rsidRDefault="005B2AF8" w:rsidP="005B2AF8">
            <w:pPr>
              <w:ind w:firstLine="0"/>
              <w:rPr>
                <w:b/>
                <w:bCs/>
              </w:rPr>
            </w:pPr>
            <w:r w:rsidRPr="005B2AF8">
              <w:rPr>
                <w:b/>
                <w:bCs/>
              </w:rPr>
              <w:t>Alkalmazás módja</w:t>
            </w:r>
          </w:p>
        </w:tc>
        <w:tc>
          <w:tcPr>
            <w:tcW w:w="1154" w:type="pct"/>
          </w:tcPr>
          <w:p w14:paraId="3F7C3568" w14:textId="77777777" w:rsidR="005B2AF8" w:rsidRPr="005B2AF8" w:rsidRDefault="005B2AF8" w:rsidP="005B2AF8">
            <w:pPr>
              <w:ind w:firstLine="0"/>
              <w:rPr>
                <w:b/>
                <w:bCs/>
              </w:rPr>
            </w:pPr>
            <w:r w:rsidRPr="005B2AF8">
              <w:rPr>
                <w:b/>
                <w:bCs/>
              </w:rPr>
              <w:t>Előállított tartalom</w:t>
            </w:r>
          </w:p>
        </w:tc>
        <w:tc>
          <w:tcPr>
            <w:tcW w:w="1077" w:type="pct"/>
          </w:tcPr>
          <w:p w14:paraId="1B199E44" w14:textId="77777777" w:rsidR="005B2AF8" w:rsidRPr="005B2AF8" w:rsidRDefault="005B2AF8" w:rsidP="005B2AF8">
            <w:pPr>
              <w:ind w:firstLine="0"/>
              <w:rPr>
                <w:b/>
                <w:bCs/>
              </w:rPr>
            </w:pPr>
            <w:r w:rsidRPr="005B2AF8">
              <w:rPr>
                <w:b/>
                <w:bCs/>
              </w:rPr>
              <w:t>MI használat aránya</w:t>
            </w:r>
          </w:p>
        </w:tc>
      </w:tr>
      <w:tr w:rsidR="005B2AF8" w:rsidRPr="005B2AF8" w14:paraId="4ADBFBD2" w14:textId="77777777" w:rsidTr="00B9281E">
        <w:tc>
          <w:tcPr>
            <w:tcW w:w="1231" w:type="pct"/>
          </w:tcPr>
          <w:p w14:paraId="6CA34580" w14:textId="77777777" w:rsidR="005B2AF8" w:rsidRPr="005B2AF8" w:rsidRDefault="005B2AF8" w:rsidP="005B2AF8">
            <w:pPr>
              <w:ind w:firstLine="0"/>
            </w:pPr>
            <w:r w:rsidRPr="005B2AF8">
              <w:lastRenderedPageBreak/>
              <w:t>GPT-4o (</w:t>
            </w:r>
            <w:proofErr w:type="spellStart"/>
            <w:r w:rsidRPr="005B2AF8">
              <w:t>OpenAI</w:t>
            </w:r>
            <w:proofErr w:type="spellEnd"/>
            <w:r w:rsidRPr="005B2AF8">
              <w:t>)</w:t>
            </w:r>
          </w:p>
        </w:tc>
        <w:tc>
          <w:tcPr>
            <w:tcW w:w="1538" w:type="pct"/>
          </w:tcPr>
          <w:p w14:paraId="4EAE2507" w14:textId="77777777" w:rsidR="005B2AF8" w:rsidRPr="005B2AF8" w:rsidRDefault="005B2AF8" w:rsidP="005B2AF8">
            <w:pPr>
              <w:ind w:firstLine="0"/>
            </w:pPr>
            <w:r w:rsidRPr="005B2AF8">
              <w:t>szöveges összefoglaló generálása</w:t>
            </w:r>
          </w:p>
        </w:tc>
        <w:tc>
          <w:tcPr>
            <w:tcW w:w="1154" w:type="pct"/>
          </w:tcPr>
          <w:p w14:paraId="09CF5C2E" w14:textId="3E002C03" w:rsidR="005B2AF8" w:rsidRPr="005B2AF8" w:rsidRDefault="005B2AF8" w:rsidP="005B2AF8">
            <w:pPr>
              <w:ind w:firstLine="0"/>
            </w:pPr>
            <w:r w:rsidRPr="005B2AF8">
              <w:t>2</w:t>
            </w:r>
            <w:r w:rsidR="00847FF4">
              <w:t>.</w:t>
            </w:r>
            <w:r w:rsidRPr="005B2AF8">
              <w:t>2 fejezet</w:t>
            </w:r>
          </w:p>
        </w:tc>
        <w:tc>
          <w:tcPr>
            <w:tcW w:w="1077" w:type="pct"/>
          </w:tcPr>
          <w:p w14:paraId="731013FE" w14:textId="77777777" w:rsidR="005B2AF8" w:rsidRPr="005B2AF8" w:rsidRDefault="005B2AF8" w:rsidP="005B2AF8">
            <w:pPr>
              <w:ind w:firstLine="0"/>
            </w:pPr>
            <w:r w:rsidRPr="005B2AF8">
              <w:t>80%</w:t>
            </w:r>
          </w:p>
        </w:tc>
      </w:tr>
      <w:tr w:rsidR="005B2AF8" w:rsidRPr="005B2AF8" w14:paraId="5175A8E4" w14:textId="77777777" w:rsidTr="00B9281E">
        <w:tc>
          <w:tcPr>
            <w:tcW w:w="1231" w:type="pct"/>
          </w:tcPr>
          <w:p w14:paraId="74588D90" w14:textId="77777777" w:rsidR="005B2AF8" w:rsidRPr="005B2AF8" w:rsidRDefault="005B2AF8" w:rsidP="005B2AF8">
            <w:pPr>
              <w:ind w:firstLine="0"/>
            </w:pPr>
          </w:p>
        </w:tc>
        <w:tc>
          <w:tcPr>
            <w:tcW w:w="1538" w:type="pct"/>
          </w:tcPr>
          <w:p w14:paraId="043BCB32" w14:textId="77777777" w:rsidR="005B2AF8" w:rsidRPr="005B2AF8" w:rsidRDefault="005B2AF8" w:rsidP="005B2AF8">
            <w:pPr>
              <w:ind w:firstLine="0"/>
            </w:pPr>
          </w:p>
        </w:tc>
        <w:tc>
          <w:tcPr>
            <w:tcW w:w="1154" w:type="pct"/>
          </w:tcPr>
          <w:p w14:paraId="04EEF6A3" w14:textId="77777777" w:rsidR="005B2AF8" w:rsidRPr="005B2AF8" w:rsidRDefault="005B2AF8" w:rsidP="005B2AF8">
            <w:pPr>
              <w:ind w:firstLine="0"/>
            </w:pPr>
          </w:p>
        </w:tc>
        <w:tc>
          <w:tcPr>
            <w:tcW w:w="1077" w:type="pct"/>
          </w:tcPr>
          <w:p w14:paraId="5E788AE7" w14:textId="77777777" w:rsidR="005B2AF8" w:rsidRPr="005B2AF8" w:rsidRDefault="005B2AF8" w:rsidP="005B2AF8">
            <w:pPr>
              <w:ind w:firstLine="0"/>
            </w:pPr>
          </w:p>
        </w:tc>
      </w:tr>
      <w:tr w:rsidR="005B2AF8" w:rsidRPr="005B2AF8" w14:paraId="08B290B6" w14:textId="77777777" w:rsidTr="00B9281E">
        <w:tc>
          <w:tcPr>
            <w:tcW w:w="1231" w:type="pct"/>
          </w:tcPr>
          <w:p w14:paraId="29DD1F07" w14:textId="77777777" w:rsidR="005B2AF8" w:rsidRPr="005B2AF8" w:rsidRDefault="005B2AF8" w:rsidP="005B2AF8">
            <w:pPr>
              <w:ind w:firstLine="0"/>
            </w:pPr>
          </w:p>
        </w:tc>
        <w:tc>
          <w:tcPr>
            <w:tcW w:w="1538" w:type="pct"/>
          </w:tcPr>
          <w:p w14:paraId="22FC0E1C" w14:textId="77777777" w:rsidR="005B2AF8" w:rsidRPr="005B2AF8" w:rsidRDefault="005B2AF8" w:rsidP="005B2AF8">
            <w:pPr>
              <w:ind w:firstLine="0"/>
            </w:pPr>
          </w:p>
        </w:tc>
        <w:tc>
          <w:tcPr>
            <w:tcW w:w="1154" w:type="pct"/>
          </w:tcPr>
          <w:p w14:paraId="3AB61559" w14:textId="77777777" w:rsidR="005B2AF8" w:rsidRPr="005B2AF8" w:rsidRDefault="005B2AF8" w:rsidP="005B2AF8">
            <w:pPr>
              <w:ind w:firstLine="0"/>
            </w:pPr>
          </w:p>
        </w:tc>
        <w:tc>
          <w:tcPr>
            <w:tcW w:w="1077" w:type="pct"/>
          </w:tcPr>
          <w:p w14:paraId="765DD49D" w14:textId="77777777" w:rsidR="005B2AF8" w:rsidRPr="005B2AF8" w:rsidRDefault="005B2AF8" w:rsidP="005B2AF8">
            <w:pPr>
              <w:ind w:firstLine="0"/>
            </w:pPr>
          </w:p>
        </w:tc>
      </w:tr>
      <w:tr w:rsidR="005B2AF8" w:rsidRPr="005B2AF8" w14:paraId="4E86CB04" w14:textId="77777777" w:rsidTr="00B9281E">
        <w:tc>
          <w:tcPr>
            <w:tcW w:w="1231" w:type="pct"/>
          </w:tcPr>
          <w:p w14:paraId="45664B64" w14:textId="77777777" w:rsidR="005B2AF8" w:rsidRPr="005B2AF8" w:rsidRDefault="005B2AF8" w:rsidP="005B2AF8">
            <w:pPr>
              <w:ind w:firstLine="0"/>
            </w:pPr>
          </w:p>
        </w:tc>
        <w:tc>
          <w:tcPr>
            <w:tcW w:w="1538" w:type="pct"/>
          </w:tcPr>
          <w:p w14:paraId="00671ACA" w14:textId="77777777" w:rsidR="005B2AF8" w:rsidRPr="005B2AF8" w:rsidRDefault="005B2AF8" w:rsidP="005B2AF8">
            <w:pPr>
              <w:ind w:firstLine="0"/>
            </w:pPr>
          </w:p>
        </w:tc>
        <w:tc>
          <w:tcPr>
            <w:tcW w:w="1154" w:type="pct"/>
          </w:tcPr>
          <w:p w14:paraId="0E7B7A99" w14:textId="77777777" w:rsidR="005B2AF8" w:rsidRPr="005B2AF8" w:rsidRDefault="005B2AF8" w:rsidP="005B2AF8">
            <w:pPr>
              <w:ind w:firstLine="0"/>
            </w:pPr>
          </w:p>
        </w:tc>
        <w:tc>
          <w:tcPr>
            <w:tcW w:w="1077" w:type="pct"/>
          </w:tcPr>
          <w:p w14:paraId="321AF070" w14:textId="77777777" w:rsidR="005B2AF8" w:rsidRPr="005B2AF8" w:rsidRDefault="005B2AF8" w:rsidP="005B2AF8">
            <w:pPr>
              <w:ind w:firstLine="0"/>
            </w:pPr>
          </w:p>
        </w:tc>
      </w:tr>
    </w:tbl>
    <w:p w14:paraId="04CB636D" w14:textId="77777777" w:rsidR="005B2AF8" w:rsidRPr="005B2AF8" w:rsidRDefault="005B2AF8" w:rsidP="005B2AF8">
      <w:pPr>
        <w:ind w:firstLine="0"/>
      </w:pPr>
    </w:p>
    <w:p w14:paraId="6FB29CF9" w14:textId="027A83AF" w:rsidR="0033258A" w:rsidRPr="002273BF" w:rsidRDefault="00B35A4D" w:rsidP="00A73F8D">
      <w:pPr>
        <w:spacing w:before="600" w:after="720"/>
        <w:ind w:firstLine="0"/>
        <w:rPr>
          <w:rFonts w:cs="Times New Roman"/>
          <w:color w:val="FF0000"/>
          <w:szCs w:val="24"/>
        </w:rPr>
      </w:pPr>
      <w:r w:rsidRPr="00B35A4D">
        <w:rPr>
          <w:rFonts w:cs="Times New Roman"/>
          <w:szCs w:val="24"/>
        </w:rPr>
        <w:t>Dátum:</w:t>
      </w:r>
      <w:r>
        <w:rPr>
          <w:rFonts w:cs="Times New Roman"/>
          <w:color w:val="FF0000"/>
          <w:szCs w:val="24"/>
        </w:rPr>
        <w:t xml:space="preserve"> </w:t>
      </w:r>
      <w:r w:rsidR="0033258A" w:rsidRPr="002273BF">
        <w:rPr>
          <w:rFonts w:cs="Times New Roman"/>
          <w:color w:val="FF0000"/>
          <w:szCs w:val="24"/>
        </w:rPr>
        <w:t>Veszprém</w:t>
      </w:r>
      <w:r w:rsidR="00E927B4">
        <w:rPr>
          <w:rFonts w:cs="Times New Roman"/>
          <w:color w:val="FF0000"/>
          <w:szCs w:val="24"/>
        </w:rPr>
        <w:t>/Nagykanizsa/Zalaegerszeg</w:t>
      </w:r>
      <w:r w:rsidR="0033258A" w:rsidRPr="002273BF">
        <w:rPr>
          <w:rFonts w:cs="Times New Roman"/>
          <w:color w:val="FF0000"/>
          <w:szCs w:val="24"/>
        </w:rPr>
        <w:t xml:space="preserve">, </w:t>
      </w:r>
      <w:proofErr w:type="gramStart"/>
      <w:r w:rsidR="00603001">
        <w:rPr>
          <w:rFonts w:cs="Times New Roman"/>
          <w:color w:val="FF0000"/>
          <w:szCs w:val="24"/>
        </w:rPr>
        <w:t>20..</w:t>
      </w:r>
      <w:proofErr w:type="gramEnd"/>
      <w:r w:rsidR="00603001">
        <w:rPr>
          <w:rFonts w:cs="Times New Roman"/>
          <w:color w:val="FF0000"/>
          <w:szCs w:val="24"/>
        </w:rPr>
        <w:t xml:space="preserve"> &lt;&lt;hónap neve&gt;&gt; &lt;&lt;nap</w:t>
      </w:r>
      <w:r w:rsidR="00A73F8D">
        <w:rPr>
          <w:rFonts w:cs="Times New Roman"/>
          <w:color w:val="FF0000"/>
          <w:szCs w:val="24"/>
        </w:rPr>
        <w:t>&gt;&gt;.</w:t>
      </w:r>
    </w:p>
    <w:p w14:paraId="323CF5B1" w14:textId="77777777" w:rsidR="00037D0C" w:rsidRPr="00572DF2" w:rsidRDefault="00037D0C" w:rsidP="00037D0C">
      <w:pPr>
        <w:tabs>
          <w:tab w:val="left" w:pos="5103"/>
          <w:tab w:val="left" w:leader="dot" w:pos="7938"/>
        </w:tabs>
        <w:ind w:left="312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67AA5D3E" w14:textId="77777777" w:rsidR="0033258A" w:rsidRDefault="00037D0C" w:rsidP="00674F6E">
      <w:pPr>
        <w:tabs>
          <w:tab w:val="center" w:pos="6521"/>
        </w:tabs>
        <w:spacing w:line="264" w:lineRule="auto"/>
        <w:ind w:left="11" w:right="-2"/>
        <w:rPr>
          <w:rFonts w:cs="Times New Roman"/>
          <w:szCs w:val="24"/>
        </w:rPr>
      </w:pPr>
      <w:r>
        <w:rPr>
          <w:rFonts w:eastAsia="Times New Roman"/>
          <w:i/>
        </w:rPr>
        <w:tab/>
      </w:r>
      <w:r w:rsidRPr="002273BF">
        <w:rPr>
          <w:rFonts w:eastAsia="Times New Roman"/>
          <w:i/>
          <w:color w:val="FF0000"/>
        </w:rPr>
        <w:t>&lt;&lt;</w:t>
      </w:r>
      <w:r w:rsidR="00674F6E" w:rsidRPr="002273BF">
        <w:rPr>
          <w:rFonts w:eastAsia="Times New Roman"/>
          <w:i/>
          <w:color w:val="FF0000"/>
        </w:rPr>
        <w:t>h</w:t>
      </w:r>
      <w:r w:rsidRPr="002273BF">
        <w:rPr>
          <w:rFonts w:eastAsia="Times New Roman"/>
          <w:i/>
          <w:color w:val="FF0000"/>
        </w:rPr>
        <w:t>allgató neve&gt;&gt;</w:t>
      </w:r>
    </w:p>
    <w:p w14:paraId="0DC7FA7A" w14:textId="77777777" w:rsidR="003601AC" w:rsidRPr="00572DF2" w:rsidRDefault="003601AC" w:rsidP="009F025B">
      <w:pPr>
        <w:pStyle w:val="Cm"/>
        <w:spacing w:after="480" w:line="360" w:lineRule="auto"/>
      </w:pPr>
      <w:r w:rsidRPr="00674F6E">
        <w:lastRenderedPageBreak/>
        <w:t>Témavezetői</w:t>
      </w:r>
      <w:r>
        <w:t xml:space="preserve"> nyilatkozat</w:t>
      </w:r>
    </w:p>
    <w:p w14:paraId="4BE0E3D3" w14:textId="79555DDC" w:rsidR="0033258A" w:rsidRPr="00572DF2" w:rsidRDefault="0033258A" w:rsidP="00037D0C">
      <w:pPr>
        <w:pStyle w:val="Firstparagraph"/>
      </w:pPr>
      <w:r w:rsidRPr="00572DF2">
        <w:t xml:space="preserve">Alulírott </w:t>
      </w:r>
      <w:r w:rsidRPr="00CF499E">
        <w:rPr>
          <w:rFonts w:eastAsia="Times New Roman"/>
          <w:iCs/>
          <w:color w:val="FF0000"/>
        </w:rPr>
        <w:t>&lt;&lt;témavezető neve&gt;&gt;</w:t>
      </w:r>
      <w:r w:rsidRPr="002273BF">
        <w:rPr>
          <w:color w:val="FF0000"/>
        </w:rPr>
        <w:t xml:space="preserve"> </w:t>
      </w:r>
      <w:r w:rsidRPr="00572DF2">
        <w:t xml:space="preserve">témavezető kijelentem, hogy a </w:t>
      </w:r>
      <w:r w:rsidR="00A73F8D" w:rsidRPr="00766D15">
        <w:rPr>
          <w:color w:val="FF0000"/>
        </w:rPr>
        <w:t>&lt;&lt;dolgozatcím&gt;&gt;</w:t>
      </w:r>
      <w:r w:rsidR="00A73F8D">
        <w:t xml:space="preserve"> című </w:t>
      </w:r>
      <w:r w:rsidRPr="00572DF2">
        <w:t xml:space="preserve">dolgozatot </w:t>
      </w:r>
      <w:r w:rsidRPr="002273BF">
        <w:rPr>
          <w:rFonts w:eastAsia="Times New Roman"/>
          <w:i/>
          <w:color w:val="FF0000"/>
        </w:rPr>
        <w:t>&lt;&lt;</w:t>
      </w:r>
      <w:r w:rsidR="00037D0C" w:rsidRPr="002273BF">
        <w:rPr>
          <w:color w:val="FF0000"/>
        </w:rPr>
        <w:t>hallgató neve</w:t>
      </w:r>
      <w:r w:rsidRPr="002273BF">
        <w:rPr>
          <w:rFonts w:eastAsia="Times New Roman"/>
          <w:i/>
          <w:color w:val="FF0000"/>
        </w:rPr>
        <w:t>&gt;&gt;</w:t>
      </w:r>
      <w:r w:rsidRPr="00572DF2">
        <w:rPr>
          <w:rFonts w:eastAsia="Times New Roman"/>
          <w:i/>
        </w:rPr>
        <w:t xml:space="preserve"> </w:t>
      </w:r>
      <w:r w:rsidRPr="00572DF2">
        <w:t xml:space="preserve">a Pannon Egyetem </w:t>
      </w:r>
      <w:r w:rsidRPr="00CF499E">
        <w:rPr>
          <w:rFonts w:eastAsia="Times New Roman"/>
          <w:iCs/>
          <w:color w:val="FF0000"/>
        </w:rPr>
        <w:t>&lt;&lt;tanszék neve&gt;&gt;</w:t>
      </w:r>
      <w:r w:rsidR="00CF499E" w:rsidRPr="00CF499E">
        <w:rPr>
          <w:rFonts w:eastAsia="Times New Roman"/>
          <w:iCs/>
          <w:color w:val="FF0000"/>
        </w:rPr>
        <w:t>én</w:t>
      </w:r>
      <w:r w:rsidRPr="00572DF2">
        <w:t xml:space="preserve"> készítette </w:t>
      </w:r>
      <w:r w:rsidRPr="002273BF">
        <w:rPr>
          <w:color w:val="FF0000"/>
        </w:rPr>
        <w:t xml:space="preserve">&lt;&lt;végzettség&gt;&gt; </w:t>
      </w:r>
      <w:r w:rsidRPr="00572DF2">
        <w:t>végzettség megszerzése érdekében.</w:t>
      </w:r>
    </w:p>
    <w:p w14:paraId="0D90F6C3" w14:textId="77777777" w:rsidR="0033258A" w:rsidRPr="00572DF2" w:rsidRDefault="0033258A" w:rsidP="00F630E6">
      <w:pPr>
        <w:ind w:firstLine="0"/>
      </w:pPr>
      <w:r w:rsidRPr="00572DF2">
        <w:t>Kijelentem, hogy a dolgozat védésre bocsátását engedélyezem.</w:t>
      </w:r>
    </w:p>
    <w:p w14:paraId="15BC7677" w14:textId="77777777" w:rsidR="00F630E6" w:rsidRPr="002273BF" w:rsidRDefault="00B35A4D" w:rsidP="00F630E6">
      <w:pPr>
        <w:spacing w:before="600" w:after="720"/>
        <w:ind w:firstLine="0"/>
        <w:rPr>
          <w:rFonts w:cs="Times New Roman"/>
          <w:color w:val="FF0000"/>
          <w:szCs w:val="24"/>
        </w:rPr>
      </w:pPr>
      <w:r w:rsidRPr="00B35A4D">
        <w:rPr>
          <w:rFonts w:cs="Times New Roman"/>
          <w:szCs w:val="24"/>
        </w:rPr>
        <w:t xml:space="preserve">Dátum: </w:t>
      </w:r>
      <w:r w:rsidR="00F630E6" w:rsidRPr="002273BF">
        <w:rPr>
          <w:rFonts w:cs="Times New Roman"/>
          <w:color w:val="FF0000"/>
          <w:szCs w:val="24"/>
        </w:rPr>
        <w:t>Veszprém</w:t>
      </w:r>
      <w:r w:rsidR="00F630E6">
        <w:rPr>
          <w:rFonts w:cs="Times New Roman"/>
          <w:color w:val="FF0000"/>
          <w:szCs w:val="24"/>
        </w:rPr>
        <w:t>/Nagykanizsa/Zalaegerszeg</w:t>
      </w:r>
      <w:r w:rsidR="00F630E6" w:rsidRPr="002273BF">
        <w:rPr>
          <w:rFonts w:cs="Times New Roman"/>
          <w:color w:val="FF0000"/>
          <w:szCs w:val="24"/>
        </w:rPr>
        <w:t xml:space="preserve">, </w:t>
      </w:r>
      <w:proofErr w:type="gramStart"/>
      <w:r w:rsidR="00F630E6">
        <w:rPr>
          <w:rFonts w:cs="Times New Roman"/>
          <w:color w:val="FF0000"/>
          <w:szCs w:val="24"/>
        </w:rPr>
        <w:t>20..</w:t>
      </w:r>
      <w:proofErr w:type="gramEnd"/>
      <w:r w:rsidR="00F630E6">
        <w:rPr>
          <w:rFonts w:cs="Times New Roman"/>
          <w:color w:val="FF0000"/>
          <w:szCs w:val="24"/>
        </w:rPr>
        <w:t xml:space="preserve"> &lt;&lt;hónap neve&gt;&gt; &lt;&lt;nap&gt;&gt;.</w:t>
      </w:r>
    </w:p>
    <w:p w14:paraId="0D5759E7" w14:textId="7A198234" w:rsidR="0033258A" w:rsidRPr="002273BF" w:rsidRDefault="0033258A" w:rsidP="00F630E6">
      <w:pPr>
        <w:spacing w:before="600" w:after="720"/>
        <w:ind w:firstLine="0"/>
        <w:rPr>
          <w:rFonts w:cs="Times New Roman"/>
          <w:color w:val="FF0000"/>
          <w:szCs w:val="24"/>
        </w:rPr>
      </w:pPr>
    </w:p>
    <w:p w14:paraId="6B20BC32" w14:textId="77777777" w:rsidR="00674F6E" w:rsidRPr="00572DF2" w:rsidRDefault="00674F6E" w:rsidP="00674F6E">
      <w:pPr>
        <w:tabs>
          <w:tab w:val="left" w:pos="5103"/>
          <w:tab w:val="left" w:leader="dot" w:pos="7938"/>
        </w:tabs>
        <w:ind w:left="312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61E0BCBA" w14:textId="77777777" w:rsidR="00674F6E" w:rsidRDefault="00674F6E" w:rsidP="00674F6E">
      <w:pPr>
        <w:tabs>
          <w:tab w:val="center" w:pos="6521"/>
        </w:tabs>
        <w:spacing w:line="264" w:lineRule="auto"/>
        <w:ind w:left="11" w:right="-2"/>
        <w:rPr>
          <w:rFonts w:cs="Times New Roman"/>
          <w:szCs w:val="24"/>
        </w:rPr>
      </w:pPr>
      <w:r>
        <w:rPr>
          <w:rFonts w:eastAsia="Times New Roman"/>
          <w:i/>
        </w:rPr>
        <w:tab/>
      </w:r>
      <w:r w:rsidRPr="002273BF">
        <w:rPr>
          <w:rFonts w:eastAsia="Times New Roman"/>
          <w:i/>
          <w:color w:val="FF0000"/>
        </w:rPr>
        <w:t>&lt;&lt;témavezető neve&gt;&gt;</w:t>
      </w:r>
    </w:p>
    <w:p w14:paraId="05B52170" w14:textId="77777777" w:rsidR="0091475E" w:rsidRPr="008B78D3" w:rsidRDefault="0091475E" w:rsidP="009F025B">
      <w:pPr>
        <w:pStyle w:val="Title1"/>
        <w:rPr>
          <w:lang w:val="hu-HU"/>
        </w:rPr>
      </w:pPr>
      <w:r w:rsidRPr="008B78D3">
        <w:rPr>
          <w:lang w:val="hu-HU"/>
        </w:rPr>
        <w:lastRenderedPageBreak/>
        <w:t>Köszönetnyilvánítás</w:t>
      </w:r>
      <w:bookmarkEnd w:id="18"/>
    </w:p>
    <w:p w14:paraId="10D06E74" w14:textId="3A41DD2A" w:rsidR="005E3250" w:rsidRDefault="005E3250" w:rsidP="00037D0C">
      <w:pPr>
        <w:pStyle w:val="Firstparagraph"/>
      </w:pPr>
    </w:p>
    <w:p w14:paraId="272A046D" w14:textId="77777777" w:rsidR="0091475E" w:rsidRPr="008B78D3" w:rsidRDefault="0091475E" w:rsidP="009F025B">
      <w:pPr>
        <w:pStyle w:val="Title1"/>
        <w:rPr>
          <w:lang w:val="hu-HU"/>
        </w:rPr>
      </w:pPr>
      <w:bookmarkStart w:id="19" w:name="_Toc68948684"/>
      <w:r w:rsidRPr="008B78D3">
        <w:rPr>
          <w:lang w:val="hu-HU"/>
        </w:rPr>
        <w:lastRenderedPageBreak/>
        <w:t>Tartalmi összefoglaló</w:t>
      </w:r>
      <w:bookmarkEnd w:id="19"/>
    </w:p>
    <w:p w14:paraId="36692330" w14:textId="14160A7F" w:rsidR="006E17E0" w:rsidRPr="008D24E0" w:rsidRDefault="006E17E0" w:rsidP="00B64CF2">
      <w:pPr>
        <w:pStyle w:val="Firstparagraph"/>
        <w:rPr>
          <w:rFonts w:cs="Times New Roman"/>
          <w:szCs w:val="24"/>
        </w:rPr>
      </w:pPr>
    </w:p>
    <w:p w14:paraId="7A77B38D" w14:textId="77777777" w:rsidR="00632D14" w:rsidRPr="0044328F" w:rsidRDefault="00632D14" w:rsidP="009F025B">
      <w:pPr>
        <w:pStyle w:val="Title1"/>
        <w:rPr>
          <w:lang w:val="hu-HU"/>
        </w:rPr>
      </w:pPr>
      <w:proofErr w:type="spellStart"/>
      <w:r w:rsidRPr="0044328F">
        <w:rPr>
          <w:lang w:val="hu-HU"/>
        </w:rPr>
        <w:lastRenderedPageBreak/>
        <w:t>Abstract</w:t>
      </w:r>
      <w:proofErr w:type="spellEnd"/>
    </w:p>
    <w:p w14:paraId="5D3018EA" w14:textId="77777777" w:rsidR="003B71D8" w:rsidRPr="00B66B8E" w:rsidRDefault="00BF459C" w:rsidP="00037D0C">
      <w:pPr>
        <w:pStyle w:val="Firstparagraph"/>
        <w:rPr>
          <w:lang w:val="en-GB"/>
        </w:rPr>
      </w:pPr>
      <w:r>
        <w:rPr>
          <w:lang w:val="en-GB"/>
        </w:rPr>
        <w:t>Abstract in English</w:t>
      </w:r>
    </w:p>
    <w:p w14:paraId="1938AA0B" w14:textId="77777777" w:rsidR="00DF2021" w:rsidRDefault="00DF2021" w:rsidP="00DF2021">
      <w:pPr>
        <w:spacing w:before="600"/>
        <w:rPr>
          <w:rFonts w:cs="Times New Roman"/>
          <w:szCs w:val="24"/>
          <w:lang w:val="en-GB"/>
        </w:rPr>
      </w:pPr>
      <w:r w:rsidRPr="00B66B8E">
        <w:rPr>
          <w:rFonts w:cs="Times New Roman"/>
          <w:b/>
          <w:szCs w:val="24"/>
          <w:lang w:val="en-GB"/>
        </w:rPr>
        <w:t>Keywords:</w:t>
      </w:r>
      <w:r w:rsidRPr="00B66B8E">
        <w:rPr>
          <w:rFonts w:cs="Times New Roman"/>
          <w:szCs w:val="24"/>
          <w:lang w:val="en-GB"/>
        </w:rPr>
        <w:t xml:space="preserve"> </w:t>
      </w:r>
      <w:r w:rsidR="001F1695">
        <w:rPr>
          <w:rFonts w:cs="Times New Roman"/>
          <w:szCs w:val="24"/>
          <w:lang w:val="en-GB"/>
        </w:rPr>
        <w:t>[list 4-</w:t>
      </w:r>
      <w:r w:rsidR="00933CB3">
        <w:rPr>
          <w:rFonts w:cs="Times New Roman"/>
          <w:szCs w:val="24"/>
          <w:lang w:val="en-GB"/>
        </w:rPr>
        <w:t>6</w:t>
      </w:r>
      <w:r w:rsidR="001F1695">
        <w:rPr>
          <w:rFonts w:cs="Times New Roman"/>
          <w:szCs w:val="24"/>
          <w:lang w:val="en-GB"/>
        </w:rPr>
        <w:t xml:space="preserve"> keywords]</w:t>
      </w:r>
    </w:p>
    <w:p w14:paraId="2DE02417" w14:textId="77777777" w:rsidR="00674F6E" w:rsidRDefault="00674F6E">
      <w:pPr>
        <w:spacing w:after="160" w:line="259" w:lineRule="auto"/>
        <w:ind w:firstLine="0"/>
        <w:jc w:val="left"/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8709175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D553C3" w14:textId="77777777" w:rsidR="00674F6E" w:rsidRPr="00674F6E" w:rsidRDefault="00674F6E" w:rsidP="00674F6E">
          <w:pPr>
            <w:pStyle w:val="Tartalomjegyzkcmsora"/>
            <w:spacing w:after="480"/>
            <w:rPr>
              <w:rStyle w:val="Title1Char"/>
              <w:color w:val="auto"/>
            </w:rPr>
          </w:pPr>
          <w:proofErr w:type="spellStart"/>
          <w:r w:rsidRPr="00674F6E">
            <w:rPr>
              <w:rStyle w:val="Title1Char"/>
              <w:color w:val="auto"/>
            </w:rPr>
            <w:t>Tartalomjegyzék</w:t>
          </w:r>
          <w:proofErr w:type="spellEnd"/>
        </w:p>
        <w:p w14:paraId="34FB054E" w14:textId="77777777" w:rsidR="00842554" w:rsidRDefault="00674F6E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107193" w:history="1">
            <w:r w:rsidR="00842554" w:rsidRPr="00E46244">
              <w:rPr>
                <w:rStyle w:val="Hiperhivatkozs"/>
                <w:noProof/>
              </w:rPr>
              <w:t>Jelölésjegyzék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_Toc99107193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8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1D075449" w14:textId="77777777" w:rsidR="00842554" w:rsidRDefault="00A112B8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194" w:history="1">
            <w:r w:rsidR="00842554" w:rsidRPr="00E46244">
              <w:rPr>
                <w:rStyle w:val="Hiperhivatkozs"/>
                <w:rFonts w:ascii="Arial" w:hAnsi="Arial"/>
                <w:noProof/>
              </w:rPr>
              <w:t>1.</w:t>
            </w:r>
            <w:r w:rsidR="0084255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u-HU"/>
              </w:rPr>
              <w:tab/>
            </w:r>
            <w:r w:rsidR="00842554" w:rsidRPr="00E46244">
              <w:rPr>
                <w:rStyle w:val="Hiperhivatkozs"/>
                <w:noProof/>
              </w:rPr>
              <w:t>Fejezet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_Toc99107194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9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3D392AEB" w14:textId="77777777" w:rsidR="00842554" w:rsidRDefault="00A112B8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107195" w:history="1">
            <w:r w:rsidR="00842554" w:rsidRPr="00E46244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="008425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842554" w:rsidRPr="00E46244">
              <w:rPr>
                <w:rStyle w:val="Hiperhivatkozs"/>
                <w:noProof/>
              </w:rPr>
              <w:t>Alfejezet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_Toc99107195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9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55304E44" w14:textId="77777777" w:rsidR="00842554" w:rsidRDefault="00A112B8">
          <w:pPr>
            <w:pStyle w:val="TJ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u-HU"/>
            </w:rPr>
          </w:pPr>
          <w:hyperlink w:anchor="_Toc99107196" w:history="1">
            <w:r w:rsidR="00842554" w:rsidRPr="00E46244">
              <w:rPr>
                <w:rStyle w:val="Hiperhivatkozs"/>
                <w:rFonts w:ascii="Arial" w:hAnsi="Arial"/>
                <w:noProof/>
              </w:rPr>
              <w:t>1.1.1.</w:t>
            </w:r>
            <w:r w:rsidR="00842554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u-HU"/>
              </w:rPr>
              <w:tab/>
            </w:r>
            <w:r w:rsidR="00842554" w:rsidRPr="00E46244">
              <w:rPr>
                <w:rStyle w:val="Hiperhivatkozs"/>
                <w:noProof/>
              </w:rPr>
              <w:t>Alfejezet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_Toc99107196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9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393758D3" w14:textId="77777777" w:rsidR="00842554" w:rsidRDefault="00A112B8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197" w:history="1">
            <w:r w:rsidR="00842554" w:rsidRPr="00E46244">
              <w:rPr>
                <w:rStyle w:val="Hiperhivatkozs"/>
                <w:rFonts w:ascii="Arial" w:hAnsi="Arial"/>
                <w:noProof/>
              </w:rPr>
              <w:t>2.</w:t>
            </w:r>
            <w:r w:rsidR="0084255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u-HU"/>
              </w:rPr>
              <w:tab/>
            </w:r>
            <w:r w:rsidR="00842554" w:rsidRPr="00E46244">
              <w:rPr>
                <w:rStyle w:val="Hiperhivatkozs"/>
                <w:noProof/>
              </w:rPr>
              <w:t>Új fejezet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_Toc99107197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10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1B57737E" w14:textId="77777777" w:rsidR="00842554" w:rsidRDefault="00A112B8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107198" w:history="1">
            <w:r w:rsidR="00842554" w:rsidRPr="00E46244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 w:rsidR="008425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842554" w:rsidRPr="00E46244">
              <w:rPr>
                <w:rStyle w:val="Hiperhivatkozs"/>
                <w:noProof/>
              </w:rPr>
              <w:t>Új alfejezet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_Toc99107198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10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04F65E47" w14:textId="77777777" w:rsidR="00842554" w:rsidRDefault="00A112B8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199" w:history="1">
            <w:r w:rsidR="00842554" w:rsidRPr="00E46244">
              <w:rPr>
                <w:rStyle w:val="Hiperhivatkozs"/>
                <w:rFonts w:ascii="Arial" w:hAnsi="Arial"/>
                <w:noProof/>
              </w:rPr>
              <w:t>3.</w:t>
            </w:r>
            <w:r w:rsidR="0084255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u-HU"/>
              </w:rPr>
              <w:tab/>
            </w:r>
            <w:r w:rsidR="00842554" w:rsidRPr="00E46244">
              <w:rPr>
                <w:rStyle w:val="Hiperhivatkozs"/>
                <w:noProof/>
              </w:rPr>
              <w:t>Instrukciók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_Toc99107199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11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7A8B716D" w14:textId="77777777" w:rsidR="00842554" w:rsidRDefault="00A112B8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200" w:history="1">
            <w:r w:rsidR="00842554" w:rsidRPr="00E46244">
              <w:rPr>
                <w:rStyle w:val="Hiperhivatkozs"/>
                <w:noProof/>
              </w:rPr>
              <w:t>Irodalomjegyzék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_Toc99107200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12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528B662C" w14:textId="77777777" w:rsidR="00842554" w:rsidRDefault="00A112B8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201" w:history="1">
            <w:r w:rsidR="00842554" w:rsidRPr="00E46244">
              <w:rPr>
                <w:rStyle w:val="Hiperhivatkozs"/>
                <w:noProof/>
              </w:rPr>
              <w:t>Mellékletek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_Toc99107201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13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48DB7E53" w14:textId="77777777" w:rsidR="00842554" w:rsidRDefault="00A112B8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202" w:history="1">
            <w:r w:rsidR="00842554" w:rsidRPr="00E46244">
              <w:rPr>
                <w:rStyle w:val="Hiperhivatkozs"/>
                <w:noProof/>
              </w:rPr>
              <w:t>Ábrajegyzék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_Toc99107202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14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278A15EA" w14:textId="77777777" w:rsidR="00842554" w:rsidRDefault="00A112B8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203" w:history="1">
            <w:r w:rsidR="00842554" w:rsidRPr="00E46244">
              <w:rPr>
                <w:rStyle w:val="Hiperhivatkozs"/>
                <w:noProof/>
              </w:rPr>
              <w:t>Táblázatjegyzék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_Toc99107203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15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77776ABA" w14:textId="77777777" w:rsidR="00674F6E" w:rsidRDefault="00674F6E">
          <w:r>
            <w:rPr>
              <w:b/>
              <w:bCs/>
            </w:rPr>
            <w:fldChar w:fldCharType="end"/>
          </w:r>
        </w:p>
      </w:sdtContent>
    </w:sdt>
    <w:p w14:paraId="3B464EAB" w14:textId="77777777" w:rsidR="00842554" w:rsidRDefault="00842554" w:rsidP="00842554">
      <w:pPr>
        <w:tabs>
          <w:tab w:val="left" w:pos="1220"/>
        </w:tabs>
        <w:sectPr w:rsidR="00842554" w:rsidSect="00906D47">
          <w:headerReference w:type="default" r:id="rId11"/>
          <w:footerReference w:type="default" r:id="rId12"/>
          <w:type w:val="continuous"/>
          <w:pgSz w:w="11906" w:h="16838" w:code="9"/>
          <w:pgMar w:top="1418" w:right="1418" w:bottom="1418" w:left="1418" w:header="709" w:footer="709" w:gutter="567"/>
          <w:pgNumType w:start="2"/>
          <w:cols w:space="708"/>
          <w:docGrid w:linePitch="360"/>
        </w:sectPr>
      </w:pPr>
    </w:p>
    <w:p w14:paraId="1344BB95" w14:textId="77777777" w:rsidR="00842554" w:rsidRDefault="00842554">
      <w:pPr>
        <w:spacing w:after="160" w:line="259" w:lineRule="auto"/>
        <w:ind w:firstLine="0"/>
        <w:jc w:val="left"/>
        <w:rPr>
          <w:rFonts w:cs="Times New Roman"/>
          <w:bCs/>
          <w:caps/>
          <w:szCs w:val="24"/>
        </w:rPr>
      </w:pPr>
      <w:r>
        <w:br w:type="page"/>
      </w:r>
    </w:p>
    <w:p w14:paraId="4EDD0537" w14:textId="77777777" w:rsidR="00842554" w:rsidRDefault="00842554" w:rsidP="00842554">
      <w:pPr>
        <w:pStyle w:val="Cmsor1-szmozatlan"/>
      </w:pPr>
      <w:bookmarkStart w:id="20" w:name="_Toc99107193"/>
      <w:r>
        <w:lastRenderedPageBreak/>
        <w:t>Jelölésjegyzék</w:t>
      </w:r>
      <w:bookmarkEnd w:id="20"/>
    </w:p>
    <w:tbl>
      <w:tblPr>
        <w:tblStyle w:val="Rcsostblzat"/>
        <w:tblW w:w="8642" w:type="dxa"/>
        <w:tblLook w:val="04A0" w:firstRow="1" w:lastRow="0" w:firstColumn="1" w:lastColumn="0" w:noHBand="0" w:noVBand="1"/>
        <w:tblPrChange w:id="21" w:author="Gamerek Nonstop" w:date="2024-12-05T21:42:00Z">
          <w:tblPr>
            <w:tblStyle w:val="Rcsostblzat"/>
            <w:tblW w:w="8642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129"/>
        <w:gridCol w:w="7513"/>
        <w:tblGridChange w:id="22">
          <w:tblGrid>
            <w:gridCol w:w="1129"/>
            <w:gridCol w:w="7513"/>
          </w:tblGrid>
        </w:tblGridChange>
      </w:tblGrid>
      <w:tr w:rsidR="00250DAD" w14:paraId="0A093C2C" w14:textId="77777777" w:rsidTr="00C5547D">
        <w:tc>
          <w:tcPr>
            <w:tcW w:w="1129" w:type="dxa"/>
            <w:tcPrChange w:id="23" w:author="Gamerek Nonstop" w:date="2024-12-05T21:42:00Z">
              <w:tcPr>
                <w:tcW w:w="1129" w:type="dxa"/>
              </w:tcPr>
            </w:tcPrChange>
          </w:tcPr>
          <w:p w14:paraId="101DF0C4" w14:textId="786D6A14" w:rsidR="00250DAD" w:rsidRDefault="00EF30DF" w:rsidP="00764FF6">
            <w:pPr>
              <w:spacing w:after="160" w:line="259" w:lineRule="auto"/>
              <w:ind w:firstLine="0"/>
              <w:jc w:val="right"/>
            </w:pPr>
            <w:ins w:id="24" w:author="Gamerek Nonstop" w:date="2024-12-05T19:26:00Z">
              <w:r>
                <w:t>KSH</w:t>
              </w:r>
            </w:ins>
          </w:p>
        </w:tc>
        <w:tc>
          <w:tcPr>
            <w:tcW w:w="7513" w:type="dxa"/>
            <w:tcPrChange w:id="25" w:author="Gamerek Nonstop" w:date="2024-12-05T21:42:00Z">
              <w:tcPr>
                <w:tcW w:w="7513" w:type="dxa"/>
              </w:tcPr>
            </w:tcPrChange>
          </w:tcPr>
          <w:p w14:paraId="67AA4440" w14:textId="6A66DB99" w:rsidR="00250DAD" w:rsidRDefault="00EF30DF">
            <w:pPr>
              <w:spacing w:after="160" w:line="259" w:lineRule="auto"/>
              <w:ind w:firstLine="0"/>
              <w:jc w:val="left"/>
            </w:pPr>
            <w:ins w:id="26" w:author="Gamerek Nonstop" w:date="2024-12-05T19:26:00Z">
              <w:r>
                <w:t>Központi Statisztikai Hivatal</w:t>
              </w:r>
            </w:ins>
          </w:p>
        </w:tc>
      </w:tr>
      <w:tr w:rsidR="00250DAD" w14:paraId="4B1A6B80" w14:textId="77777777" w:rsidTr="00C5547D">
        <w:tc>
          <w:tcPr>
            <w:tcW w:w="1129" w:type="dxa"/>
            <w:tcPrChange w:id="27" w:author="Gamerek Nonstop" w:date="2024-12-05T21:42:00Z">
              <w:tcPr>
                <w:tcW w:w="1129" w:type="dxa"/>
              </w:tcPr>
            </w:tcPrChange>
          </w:tcPr>
          <w:p w14:paraId="1F560D32" w14:textId="17E8B3D3" w:rsidR="00250DAD" w:rsidRDefault="0035339C" w:rsidP="00764FF6">
            <w:pPr>
              <w:spacing w:after="160" w:line="259" w:lineRule="auto"/>
              <w:ind w:firstLine="0"/>
              <w:jc w:val="right"/>
            </w:pPr>
            <w:ins w:id="28" w:author="Gamerek Nonstop" w:date="2024-12-05T19:27:00Z">
              <w:r>
                <w:t>EU</w:t>
              </w:r>
            </w:ins>
          </w:p>
        </w:tc>
        <w:tc>
          <w:tcPr>
            <w:tcW w:w="7513" w:type="dxa"/>
            <w:tcPrChange w:id="29" w:author="Gamerek Nonstop" w:date="2024-12-05T21:42:00Z">
              <w:tcPr>
                <w:tcW w:w="7513" w:type="dxa"/>
              </w:tcPr>
            </w:tcPrChange>
          </w:tcPr>
          <w:p w14:paraId="43450D42" w14:textId="1202D865" w:rsidR="00250DAD" w:rsidRDefault="0035339C">
            <w:pPr>
              <w:spacing w:after="160" w:line="259" w:lineRule="auto"/>
              <w:ind w:firstLine="0"/>
              <w:jc w:val="left"/>
            </w:pPr>
            <w:ins w:id="30" w:author="Gamerek Nonstop" w:date="2024-12-05T19:27:00Z">
              <w:r>
                <w:t>Európai Unió</w:t>
              </w:r>
            </w:ins>
          </w:p>
        </w:tc>
      </w:tr>
      <w:tr w:rsidR="00250DAD" w14:paraId="42C48711" w14:textId="77777777" w:rsidTr="00C5547D">
        <w:tc>
          <w:tcPr>
            <w:tcW w:w="1129" w:type="dxa"/>
            <w:tcPrChange w:id="31" w:author="Gamerek Nonstop" w:date="2024-12-05T21:42:00Z">
              <w:tcPr>
                <w:tcW w:w="1129" w:type="dxa"/>
              </w:tcPr>
            </w:tcPrChange>
          </w:tcPr>
          <w:p w14:paraId="4F9AF520" w14:textId="3AC80318" w:rsidR="00250DAD" w:rsidRDefault="0049750B" w:rsidP="00764FF6">
            <w:pPr>
              <w:spacing w:after="160" w:line="259" w:lineRule="auto"/>
              <w:ind w:firstLine="0"/>
              <w:jc w:val="right"/>
            </w:pPr>
            <w:proofErr w:type="spellStart"/>
            <w:ins w:id="32" w:author="Gamerek Nonstop" w:date="2024-12-05T19:53:00Z">
              <w:r>
                <w:t>Indie</w:t>
              </w:r>
            </w:ins>
            <w:proofErr w:type="spellEnd"/>
          </w:p>
        </w:tc>
        <w:tc>
          <w:tcPr>
            <w:tcW w:w="7513" w:type="dxa"/>
            <w:tcPrChange w:id="33" w:author="Gamerek Nonstop" w:date="2024-12-05T21:42:00Z">
              <w:tcPr>
                <w:tcW w:w="7513" w:type="dxa"/>
              </w:tcPr>
            </w:tcPrChange>
          </w:tcPr>
          <w:p w14:paraId="06BAAE7C" w14:textId="3AE4CFEE" w:rsidR="00250DAD" w:rsidRDefault="0049750B">
            <w:pPr>
              <w:spacing w:after="160" w:line="259" w:lineRule="auto"/>
              <w:ind w:firstLine="0"/>
              <w:jc w:val="left"/>
            </w:pPr>
            <w:ins w:id="34" w:author="Gamerek Nonstop" w:date="2024-12-05T19:53:00Z">
              <w:r>
                <w:t xml:space="preserve">Independent </w:t>
              </w:r>
              <w:proofErr w:type="spellStart"/>
              <w:r>
                <w:t>developer</w:t>
              </w:r>
            </w:ins>
            <w:proofErr w:type="spellEnd"/>
          </w:p>
        </w:tc>
      </w:tr>
      <w:tr w:rsidR="00250DAD" w14:paraId="2F4A1B56" w14:textId="77777777" w:rsidTr="00C5547D">
        <w:tc>
          <w:tcPr>
            <w:tcW w:w="1129" w:type="dxa"/>
            <w:tcPrChange w:id="35" w:author="Gamerek Nonstop" w:date="2024-12-05T21:42:00Z">
              <w:tcPr>
                <w:tcW w:w="1129" w:type="dxa"/>
              </w:tcPr>
            </w:tcPrChange>
          </w:tcPr>
          <w:p w14:paraId="087E5D9D" w14:textId="31A09664" w:rsidR="00250DAD" w:rsidRDefault="00250DAD" w:rsidP="00764FF6">
            <w:pPr>
              <w:spacing w:after="160" w:line="259" w:lineRule="auto"/>
              <w:ind w:firstLine="0"/>
              <w:jc w:val="right"/>
            </w:pPr>
          </w:p>
        </w:tc>
        <w:tc>
          <w:tcPr>
            <w:tcW w:w="7513" w:type="dxa"/>
            <w:tcPrChange w:id="36" w:author="Gamerek Nonstop" w:date="2024-12-05T21:42:00Z">
              <w:tcPr>
                <w:tcW w:w="7513" w:type="dxa"/>
              </w:tcPr>
            </w:tcPrChange>
          </w:tcPr>
          <w:p w14:paraId="72D9F99E" w14:textId="389B1C7C" w:rsidR="00250DAD" w:rsidRDefault="00250DAD">
            <w:pPr>
              <w:spacing w:after="160" w:line="259" w:lineRule="auto"/>
              <w:ind w:firstLine="0"/>
              <w:jc w:val="left"/>
            </w:pPr>
          </w:p>
        </w:tc>
      </w:tr>
      <w:tr w:rsidR="00250DAD" w14:paraId="0738A8BA" w14:textId="77777777" w:rsidTr="00C5547D">
        <w:tc>
          <w:tcPr>
            <w:tcW w:w="1129" w:type="dxa"/>
            <w:tcPrChange w:id="37" w:author="Gamerek Nonstop" w:date="2024-12-05T21:42:00Z">
              <w:tcPr>
                <w:tcW w:w="1129" w:type="dxa"/>
              </w:tcPr>
            </w:tcPrChange>
          </w:tcPr>
          <w:p w14:paraId="49076C50" w14:textId="0523EEAB" w:rsidR="00250DAD" w:rsidRDefault="00250DAD" w:rsidP="00764FF6">
            <w:pPr>
              <w:spacing w:after="160" w:line="259" w:lineRule="auto"/>
              <w:ind w:firstLine="0"/>
              <w:jc w:val="right"/>
            </w:pPr>
          </w:p>
        </w:tc>
        <w:tc>
          <w:tcPr>
            <w:tcW w:w="7513" w:type="dxa"/>
            <w:tcPrChange w:id="38" w:author="Gamerek Nonstop" w:date="2024-12-05T21:42:00Z">
              <w:tcPr>
                <w:tcW w:w="7513" w:type="dxa"/>
              </w:tcPr>
            </w:tcPrChange>
          </w:tcPr>
          <w:p w14:paraId="3CD30A23" w14:textId="78B64FE5" w:rsidR="00250DAD" w:rsidRDefault="00250DAD">
            <w:pPr>
              <w:spacing w:after="160" w:line="259" w:lineRule="auto"/>
              <w:ind w:firstLine="0"/>
              <w:jc w:val="left"/>
            </w:pPr>
          </w:p>
        </w:tc>
      </w:tr>
      <w:tr w:rsidR="00250DAD" w14:paraId="261F401E" w14:textId="77777777" w:rsidTr="00C5547D">
        <w:tc>
          <w:tcPr>
            <w:tcW w:w="1129" w:type="dxa"/>
            <w:tcPrChange w:id="39" w:author="Gamerek Nonstop" w:date="2024-12-05T21:42:00Z">
              <w:tcPr>
                <w:tcW w:w="1129" w:type="dxa"/>
              </w:tcPr>
            </w:tcPrChange>
          </w:tcPr>
          <w:p w14:paraId="23AD8A0A" w14:textId="4AF47CC1" w:rsidR="00250DAD" w:rsidRDefault="00250DAD" w:rsidP="00764FF6">
            <w:pPr>
              <w:spacing w:after="160" w:line="259" w:lineRule="auto"/>
              <w:ind w:firstLine="0"/>
              <w:jc w:val="right"/>
            </w:pPr>
          </w:p>
        </w:tc>
        <w:tc>
          <w:tcPr>
            <w:tcW w:w="7513" w:type="dxa"/>
            <w:tcPrChange w:id="40" w:author="Gamerek Nonstop" w:date="2024-12-05T21:42:00Z">
              <w:tcPr>
                <w:tcW w:w="7513" w:type="dxa"/>
              </w:tcPr>
            </w:tcPrChange>
          </w:tcPr>
          <w:p w14:paraId="53956A63" w14:textId="4E87CDF1" w:rsidR="00250DAD" w:rsidRDefault="00250DAD">
            <w:pPr>
              <w:spacing w:after="160" w:line="259" w:lineRule="auto"/>
              <w:ind w:firstLine="0"/>
              <w:jc w:val="left"/>
            </w:pPr>
          </w:p>
        </w:tc>
      </w:tr>
      <w:tr w:rsidR="00250DAD" w14:paraId="1E6BFB5B" w14:textId="77777777" w:rsidTr="00C5547D">
        <w:tc>
          <w:tcPr>
            <w:tcW w:w="1129" w:type="dxa"/>
            <w:tcPrChange w:id="41" w:author="Gamerek Nonstop" w:date="2024-12-05T21:42:00Z">
              <w:tcPr>
                <w:tcW w:w="1129" w:type="dxa"/>
              </w:tcPr>
            </w:tcPrChange>
          </w:tcPr>
          <w:p w14:paraId="17EB84CF" w14:textId="08B8DF5A" w:rsidR="00250DAD" w:rsidRDefault="00250DAD" w:rsidP="00764FF6">
            <w:pPr>
              <w:spacing w:after="160" w:line="259" w:lineRule="auto"/>
              <w:ind w:firstLine="0"/>
              <w:jc w:val="right"/>
            </w:pPr>
          </w:p>
        </w:tc>
        <w:tc>
          <w:tcPr>
            <w:tcW w:w="7513" w:type="dxa"/>
            <w:tcPrChange w:id="42" w:author="Gamerek Nonstop" w:date="2024-12-05T21:42:00Z">
              <w:tcPr>
                <w:tcW w:w="7513" w:type="dxa"/>
              </w:tcPr>
            </w:tcPrChange>
          </w:tcPr>
          <w:p w14:paraId="4152BEBC" w14:textId="2062C8AA" w:rsidR="00250DAD" w:rsidRDefault="00250DAD">
            <w:pPr>
              <w:spacing w:after="160" w:line="259" w:lineRule="auto"/>
              <w:ind w:firstLine="0"/>
              <w:jc w:val="left"/>
            </w:pPr>
          </w:p>
        </w:tc>
      </w:tr>
    </w:tbl>
    <w:p w14:paraId="2F96895B" w14:textId="77777777" w:rsidR="00842554" w:rsidRDefault="00842554">
      <w:pPr>
        <w:spacing w:after="160" w:line="259" w:lineRule="auto"/>
        <w:ind w:firstLine="0"/>
        <w:jc w:val="left"/>
      </w:pPr>
    </w:p>
    <w:p w14:paraId="3D2043D9" w14:textId="0D79EB90" w:rsidR="003101D0" w:rsidRDefault="00B64CF2" w:rsidP="009F025B">
      <w:pPr>
        <w:pStyle w:val="Cmsor1"/>
        <w:pageBreakBefore/>
        <w:numPr>
          <w:ilvl w:val="0"/>
          <w:numId w:val="19"/>
        </w:numPr>
      </w:pPr>
      <w:r>
        <w:lastRenderedPageBreak/>
        <w:t>Bevezetés</w:t>
      </w:r>
    </w:p>
    <w:p w14:paraId="194EA4C5" w14:textId="36E41998" w:rsidR="00B64CF2" w:rsidRPr="00B64CF2" w:rsidRDefault="00B64CF2">
      <w:pPr>
        <w:pStyle w:val="Firstparagraph"/>
        <w:pPrChange w:id="43" w:author="Gamerek Nonstop" w:date="2024-12-05T19:17:00Z">
          <w:pPr>
            <w:pStyle w:val="Firstparagraph"/>
            <w:ind w:firstLine="357"/>
          </w:pPr>
        </w:pPrChange>
      </w:pPr>
      <w:r w:rsidRPr="00D115F8">
        <w:rPr>
          <w:lang w:eastAsia="hu-HU"/>
        </w:rPr>
        <w:t>A digitális technológiák gyors fejlődése az elmúlt évtizedekben alapvetően megváltoztatta a társadalom életmódját és az emberekkel való kapcsolattartást. Az olyan eszközök, mint az okostelefonok, a táblagépek, a számítógépek és az internet elérhetősége és használata olyan alapvető szükségletekké vált, amelyek nélkül a modern társadalomban szinte elképzelhetetlen az élet. Ezzel egyidejűleg azonban a generációs különbségek a digitális eszközök és a technológia használatában és a digitális technológiáról való gondolkodásban is egyre hangsúlyosabbá váltak.</w:t>
      </w:r>
    </w:p>
    <w:p w14:paraId="1EE773FF" w14:textId="36E6C5D0" w:rsidR="00B64CF2" w:rsidRDefault="00B64CF2" w:rsidP="00B64CF2">
      <w:pPr>
        <w:pStyle w:val="Cmsor2"/>
      </w:pPr>
      <w:r w:rsidRPr="00F3108C">
        <w:t>Téma bevezetése</w:t>
      </w:r>
    </w:p>
    <w:p w14:paraId="018AEFA0" w14:textId="77777777" w:rsidR="005610BD" w:rsidRDefault="00B64CF2" w:rsidP="008F28D7">
      <w:pPr>
        <w:pStyle w:val="Firstparagraph"/>
        <w:rPr>
          <w:ins w:id="44" w:author="Gamerek Nonstop" w:date="2024-12-05T19:53:00Z"/>
          <w:lang w:eastAsia="hu-HU"/>
        </w:rPr>
      </w:pPr>
      <w:r w:rsidRPr="00D115F8">
        <w:rPr>
          <w:lang w:eastAsia="hu-HU"/>
        </w:rPr>
        <w:t>Míg a fiatalabb generációk természetesnek veszik a digitális világot, az idősebb generációknak gyakran nehézséget okoz az új technológiák elsajátítása. Egy magyarországi gerontológiai</w:t>
      </w:r>
      <w:ins w:id="45" w:author="Szabó Patrícia" w:date="2024-12-05T18:31:00Z">
        <w:r w:rsidR="0044328F">
          <w:rPr>
            <w:lang w:eastAsia="hu-HU"/>
          </w:rPr>
          <w:t xml:space="preserve"> (időskori élettan)</w:t>
        </w:r>
      </w:ins>
      <w:r w:rsidRPr="00D115F8">
        <w:rPr>
          <w:lang w:eastAsia="hu-HU"/>
        </w:rPr>
        <w:t xml:space="preserve"> tanulmány szerint </w:t>
      </w:r>
      <w:r w:rsidRPr="009E4AFB">
        <w:rPr>
          <w:lang w:eastAsia="hu-HU"/>
        </w:rPr>
        <w:t>„Az</w:t>
      </w:r>
      <w:r>
        <w:rPr>
          <w:lang w:eastAsia="hu-HU"/>
        </w:rPr>
        <w:t xml:space="preserve"> </w:t>
      </w:r>
      <w:r w:rsidRPr="009E4AFB">
        <w:rPr>
          <w:lang w:eastAsia="hu-HU"/>
        </w:rPr>
        <w:t>internethasználat tekintetében az idősebb</w:t>
      </w:r>
      <w:r>
        <w:rPr>
          <w:lang w:eastAsia="hu-HU"/>
        </w:rPr>
        <w:t xml:space="preserve"> </w:t>
      </w:r>
      <w:r w:rsidRPr="009E4AFB">
        <w:rPr>
          <w:lang w:eastAsia="hu-HU"/>
        </w:rPr>
        <w:t>korosztályok</w:t>
      </w:r>
      <w:r>
        <w:rPr>
          <w:lang w:eastAsia="hu-HU"/>
        </w:rPr>
        <w:t xml:space="preserve"> </w:t>
      </w:r>
      <w:r w:rsidRPr="009E4AFB">
        <w:rPr>
          <w:lang w:eastAsia="hu-HU"/>
        </w:rPr>
        <w:t>nagy</w:t>
      </w:r>
      <w:r>
        <w:rPr>
          <w:lang w:eastAsia="hu-HU"/>
        </w:rPr>
        <w:t xml:space="preserve"> </w:t>
      </w:r>
      <w:r w:rsidRPr="009E4AFB">
        <w:rPr>
          <w:lang w:eastAsia="hu-HU"/>
        </w:rPr>
        <w:t>lemaradásokkal</w:t>
      </w:r>
      <w:r>
        <w:rPr>
          <w:lang w:eastAsia="hu-HU"/>
        </w:rPr>
        <w:t xml:space="preserve"> </w:t>
      </w:r>
      <w:r w:rsidRPr="009E4AFB">
        <w:rPr>
          <w:lang w:eastAsia="hu-HU"/>
        </w:rPr>
        <w:t>küzdöttek</w:t>
      </w:r>
      <w:r>
        <w:rPr>
          <w:lang w:eastAsia="hu-HU"/>
        </w:rPr>
        <w:t xml:space="preserve"> </w:t>
      </w:r>
      <w:r w:rsidRPr="009E4AFB">
        <w:rPr>
          <w:lang w:eastAsia="hu-HU"/>
        </w:rPr>
        <w:t>egészen</w:t>
      </w:r>
      <w:r>
        <w:rPr>
          <w:lang w:eastAsia="hu-HU"/>
        </w:rPr>
        <w:t xml:space="preserve"> </w:t>
      </w:r>
      <w:r w:rsidRPr="009E4AFB">
        <w:rPr>
          <w:lang w:eastAsia="hu-HU"/>
        </w:rPr>
        <w:t>az utóbbi évekig.”</w:t>
      </w:r>
      <w:ins w:id="46" w:author="Gamerek Nonstop" w:date="2024-12-05T19:18:00Z">
        <w:r w:rsidR="008F28D7">
          <w:rPr>
            <w:lang w:eastAsia="hu-HU"/>
          </w:rPr>
          <w:t xml:space="preserve"> [1]</w:t>
        </w:r>
      </w:ins>
      <w:r>
        <w:rPr>
          <w:lang w:eastAsia="hu-HU"/>
        </w:rPr>
        <w:t xml:space="preserve"> </w:t>
      </w:r>
      <w:r w:rsidRPr="00D115F8">
        <w:rPr>
          <w:lang w:eastAsia="hu-HU"/>
        </w:rPr>
        <w:t>A virtuális és digitális készségek generációk közötti különbségeinek kutatására több okból is szükség van. Egyrészt a technológiai készségek nélkülözhetetlenné váltak a munkaerő-piaci versenyképesség megőrzéséhez és a társadalmi egyenlőtlenségek csökkentéséhez. Az új technológiákhoz való alkalmazkodás és azok használatának képessége meghatározó tényezővé vált az egyén gazdasági és társadalmi sikere szempontjából.</w:t>
      </w:r>
    </w:p>
    <w:p w14:paraId="60F38F72" w14:textId="7068DA48" w:rsidR="00FF14E7" w:rsidRDefault="00B64CF2">
      <w:pPr>
        <w:pStyle w:val="Firstparagraph"/>
        <w:pPrChange w:id="47" w:author="Gamerek Nonstop" w:date="2024-12-05T19:17:00Z">
          <w:pPr>
            <w:pStyle w:val="Firstparagraph"/>
            <w:ind w:firstLine="431"/>
          </w:pPr>
        </w:pPrChange>
      </w:pPr>
      <w:del w:id="48" w:author="Gamerek Nonstop" w:date="2024-12-05T19:53:00Z">
        <w:r w:rsidRPr="00D115F8" w:rsidDel="005610BD">
          <w:rPr>
            <w:lang w:eastAsia="hu-HU"/>
          </w:rPr>
          <w:delText xml:space="preserve"> </w:delText>
        </w:r>
      </w:del>
      <w:r w:rsidRPr="00D115F8">
        <w:rPr>
          <w:lang w:eastAsia="hu-HU"/>
        </w:rPr>
        <w:t>Az e készségek elsajátításában mutatkozó nagy generációk közötti különbségek azonban nemcsak a gazdasági lehetőségeket korlátozzák, hanem a társadalmi egyenlőtlenségek új formáit is létrehozhatják.</w:t>
      </w:r>
      <w:r>
        <w:rPr>
          <w:lang w:eastAsia="hu-HU"/>
        </w:rPr>
        <w:t xml:space="preserve"> </w:t>
      </w:r>
      <w:r w:rsidRPr="00D115F8">
        <w:rPr>
          <w:lang w:eastAsia="hu-HU"/>
        </w:rPr>
        <w:t>Másrészt a digitális készségek terén mutatkozó hiányosságok vizsgálata segíthet az e téren lemaradó csoportokat célzó hatékonyabb oktatási és képzési programok kialakításában, ahogyan azt több, a témával foglalkozó tanulmány, például a 2018-as „Játékalapú tanulás” című tanulmány is leírja.</w:t>
      </w:r>
      <w:r w:rsidR="00A90168">
        <w:rPr>
          <w:lang w:eastAsia="hu-HU"/>
        </w:rPr>
        <w:t xml:space="preserve"> [</w:t>
      </w:r>
      <w:ins w:id="49" w:author="Gamerek Nonstop" w:date="2024-12-05T19:18:00Z">
        <w:r w:rsidR="008F28D7">
          <w:rPr>
            <w:lang w:eastAsia="hu-HU"/>
          </w:rPr>
          <w:t>2</w:t>
        </w:r>
      </w:ins>
      <w:del w:id="50" w:author="Gamerek Nonstop" w:date="2024-12-05T19:18:00Z">
        <w:r w:rsidR="00A90168" w:rsidDel="008F28D7">
          <w:rPr>
            <w:lang w:eastAsia="hu-HU"/>
          </w:rPr>
          <w:delText>1</w:delText>
        </w:r>
      </w:del>
      <w:r w:rsidR="00A90168">
        <w:rPr>
          <w:lang w:eastAsia="hu-HU"/>
        </w:rPr>
        <w:t>]</w:t>
      </w:r>
      <w:r w:rsidR="00A90168" w:rsidRPr="00D115F8">
        <w:rPr>
          <w:lang w:eastAsia="hu-HU"/>
        </w:rPr>
        <w:t xml:space="preserve"> </w:t>
      </w:r>
      <w:r w:rsidR="00A90168">
        <w:rPr>
          <w:lang w:eastAsia="hu-HU"/>
        </w:rPr>
        <w:t>A</w:t>
      </w:r>
      <w:r w:rsidRPr="00D115F8">
        <w:rPr>
          <w:lang w:eastAsia="hu-HU"/>
        </w:rPr>
        <w:t xml:space="preserve"> digitális készségek felmérése továbbá lehetővé teszi a kormányok és szervezetek számára, hogy jobban megértsék a társadalom igényeit, és intézkedéseket tegyenek a digitális szakadék csökkentése érdekében.</w:t>
      </w:r>
      <w:r>
        <w:rPr>
          <w:lang w:eastAsia="hu-HU"/>
        </w:rPr>
        <w:t xml:space="preserve"> </w:t>
      </w:r>
      <w:r w:rsidRPr="00D115F8">
        <w:rPr>
          <w:lang w:eastAsia="hu-HU"/>
        </w:rPr>
        <w:t>E tanulmány célja ezért annak vizsgálata, hogy a digitális készségek (memória, reakcióidő, logika és kitartás) és a technológiához való hozzáállás tekintetében milyen mértékben vannak különbségek a generációk között.</w:t>
      </w:r>
      <w:r>
        <w:t xml:space="preserve"> </w:t>
      </w:r>
      <w:r w:rsidRPr="00D115F8">
        <w:t xml:space="preserve">Az elemzés felmérési </w:t>
      </w:r>
      <w:r w:rsidRPr="00D115F8">
        <w:lastRenderedPageBreak/>
        <w:t>adatokon alapul, amelyek azt mutatják, hogy a digitális technológiában mutatkozó különbségek nemcsak az egyéni használati szokásokra, hanem a munkaerő-piaci lehetőségekre és a társadalmi befogadásra is jelentős hatással vannak.</w:t>
      </w:r>
      <w:r>
        <w:t xml:space="preserve"> </w:t>
      </w:r>
      <w:r w:rsidRPr="00D115F8">
        <w:t xml:space="preserve">Ezeket a különbségeket egy nagyszabású tesztkörnyezetben </w:t>
      </w:r>
      <w:del w:id="51" w:author="Szabó Patrícia" w:date="2024-12-05T18:38:00Z">
        <w:r w:rsidRPr="00D115F8" w:rsidDel="00147894">
          <w:delText xml:space="preserve">szeretném </w:delText>
        </w:r>
      </w:del>
      <w:ins w:id="52" w:author="Szabó Patrícia" w:date="2024-12-05T18:38:00Z">
        <w:r w:rsidR="00147894">
          <w:t>fogom</w:t>
        </w:r>
        <w:r w:rsidR="00147894" w:rsidRPr="00D115F8">
          <w:t xml:space="preserve"> </w:t>
        </w:r>
      </w:ins>
      <w:r w:rsidRPr="00D115F8">
        <w:t xml:space="preserve">megfigyelni egy olyan elemző játékon keresztül, ahol a korcsoportok az alapvető felhasználói adatokra korlátozhatók, és generációs besorolások készíthetők. Ezután a játék eredményei alapján </w:t>
      </w:r>
      <w:del w:id="53" w:author="Szabó Patrícia" w:date="2024-12-05T18:38:00Z">
        <w:r w:rsidRPr="00D115F8" w:rsidDel="00147894">
          <w:delText xml:space="preserve">szeretném </w:delText>
        </w:r>
      </w:del>
      <w:r w:rsidRPr="00D115F8">
        <w:t xml:space="preserve">statisztikai meghatározással </w:t>
      </w:r>
      <w:ins w:id="54" w:author="Szabó Patrícia" w:date="2024-12-05T18:38:00Z">
        <w:r w:rsidR="00147894">
          <w:t xml:space="preserve">fogom </w:t>
        </w:r>
      </w:ins>
      <w:r w:rsidRPr="00D115F8">
        <w:t xml:space="preserve">vizsgálni a </w:t>
      </w:r>
      <w:del w:id="55" w:author="Szabó Patrícia" w:date="2024-12-05T18:38:00Z">
        <w:r w:rsidRPr="00D115F8" w:rsidDel="00147894">
          <w:delText>teszt</w:delText>
        </w:r>
      </w:del>
      <w:r w:rsidRPr="00D115F8">
        <w:t>felhasználók közötti generációs szakadék arányát, vagyis azt, hogy az idősebb és a fiatalabb generációk között</w:t>
      </w:r>
      <w:r>
        <w:t xml:space="preserve"> </w:t>
      </w:r>
      <w:r w:rsidRPr="00D115F8">
        <w:t xml:space="preserve">csökkenthető-e. </w:t>
      </w:r>
      <w:del w:id="56" w:author="Szabó Patrícia" w:date="2024-12-05T18:40:00Z">
        <w:r w:rsidRPr="00D115F8" w:rsidDel="00147894">
          <w:delText>A játékban a generációs szakadékot a tesztfelhasználók között nem lehet-e csökkenteni.</w:delText>
        </w:r>
      </w:del>
    </w:p>
    <w:p w14:paraId="114D15F1" w14:textId="595F34CE" w:rsidR="00B64CF2" w:rsidRDefault="00B64CF2" w:rsidP="00B64CF2">
      <w:pPr>
        <w:pStyle w:val="Cmsor2"/>
      </w:pPr>
      <w:r>
        <w:t>Pszichológiai elemzés</w:t>
      </w:r>
    </w:p>
    <w:p w14:paraId="725DE50E" w14:textId="77777777" w:rsidR="00BB158A" w:rsidRDefault="00B64CF2" w:rsidP="008F28D7">
      <w:pPr>
        <w:pStyle w:val="Firstparagraph"/>
        <w:rPr>
          <w:ins w:id="57" w:author="Gamerek Nonstop" w:date="2024-12-05T19:52:00Z"/>
        </w:rPr>
      </w:pPr>
      <w:r>
        <w:t xml:space="preserve">A generációs eltérések elemzésével konkrét kutatás napjainkig nem létezik csak bizonyos rétegeket és körülményeket vizsgáltak meg, például olyan szituációkat, ahol a becsült eltérés látványos lehet eredmények terén. Az alapvető emberi logikával alapvetően mindenki arra a következtetésre jut, hogy az elöregedő társadalmi forma miatt egy olyan folyamatosan végtelenig tartó egyenlőtlen arányosság létezik, amik mondhatni sosem lesznek párhuzamosak. </w:t>
      </w:r>
      <w:del w:id="58" w:author="Gamerek Nonstop" w:date="2024-12-05T19:20:00Z">
        <w:r w:rsidDel="008F28D7">
          <w:delText>Leegyszerűsítve az</w:delText>
        </w:r>
      </w:del>
      <w:ins w:id="59" w:author="Gamerek Nonstop" w:date="2024-12-05T19:20:00Z">
        <w:r w:rsidR="008F28D7">
          <w:t>Az</w:t>
        </w:r>
      </w:ins>
      <w:r>
        <w:t xml:space="preserve"> idősek sosem fogják annyira megérteni a</w:t>
      </w:r>
      <w:ins w:id="60" w:author="Gamerek Nonstop" w:date="2024-12-05T19:19:00Z">
        <w:r w:rsidR="008F28D7">
          <w:t>z egyre</w:t>
        </w:r>
      </w:ins>
      <w:r>
        <w:t xml:space="preserve"> modern</w:t>
      </w:r>
      <w:ins w:id="61" w:author="Gamerek Nonstop" w:date="2024-12-05T19:19:00Z">
        <w:r w:rsidR="008F28D7">
          <w:t>ebb</w:t>
        </w:r>
      </w:ins>
      <w:del w:id="62" w:author="Gamerek Nonstop" w:date="2024-12-05T19:19:00Z">
        <w:r w:rsidDel="008F28D7">
          <w:delText>ülő</w:delText>
        </w:r>
      </w:del>
      <w:r>
        <w:t xml:space="preserve"> </w:t>
      </w:r>
      <w:del w:id="63" w:author="Gamerek Nonstop" w:date="2024-12-05T19:20:00Z">
        <w:r w:rsidDel="008F28D7">
          <w:delText>technológiákat</w:delText>
        </w:r>
      </w:del>
      <w:ins w:id="64" w:author="Gamerek Nonstop" w:date="2024-12-05T19:20:00Z">
        <w:r w:rsidR="008F28D7">
          <w:t>technológiákat,</w:t>
        </w:r>
      </w:ins>
      <w:ins w:id="65" w:author="Gamerek Nonstop" w:date="2024-12-05T19:19:00Z">
        <w:r w:rsidR="008F28D7">
          <w:t xml:space="preserve"> mint a </w:t>
        </w:r>
      </w:ins>
      <w:ins w:id="66" w:author="Gamerek Nonstop" w:date="2024-12-05T19:22:00Z">
        <w:r w:rsidR="008F28D7">
          <w:t>fiatalok,</w:t>
        </w:r>
      </w:ins>
      <w:ins w:id="67" w:author="Gamerek Nonstop" w:date="2024-12-05T19:19:00Z">
        <w:r w:rsidR="008F28D7">
          <w:t xml:space="preserve"> aki</w:t>
        </w:r>
      </w:ins>
      <w:ins w:id="68" w:author="Gamerek Nonstop" w:date="2024-12-05T19:20:00Z">
        <w:r w:rsidR="008F28D7">
          <w:t>k ebben nevelkednek</w:t>
        </w:r>
      </w:ins>
      <w:ins w:id="69" w:author="Gamerek Nonstop" w:date="2024-12-05T19:19:00Z">
        <w:r w:rsidR="008F28D7">
          <w:t>.</w:t>
        </w:r>
      </w:ins>
      <w:del w:id="70" w:author="Gamerek Nonstop" w:date="2024-12-05T19:19:00Z">
        <w:r w:rsidDel="008F28D7">
          <w:delText>,</w:delText>
        </w:r>
      </w:del>
      <w:r>
        <w:t xml:space="preserve"> </w:t>
      </w:r>
      <w:del w:id="71" w:author="Gamerek Nonstop" w:date="2024-12-05T19:19:00Z">
        <w:r w:rsidDel="008F28D7">
          <w:delText xml:space="preserve">mint </w:delText>
        </w:r>
      </w:del>
      <w:ins w:id="72" w:author="Gamerek Nonstop" w:date="2024-12-05T19:20:00Z">
        <w:r w:rsidR="008F28D7">
          <w:t>Tehát a</w:t>
        </w:r>
      </w:ins>
      <w:del w:id="73" w:author="Gamerek Nonstop" w:date="2024-12-05T19:20:00Z">
        <w:r w:rsidDel="008F28D7">
          <w:delText>a</w:delText>
        </w:r>
      </w:del>
      <w:r>
        <w:t xml:space="preserve"> fiatalabbak és </w:t>
      </w:r>
      <w:ins w:id="74" w:author="Gamerek Nonstop" w:date="2024-12-05T19:20:00Z">
        <w:r w:rsidR="008F28D7">
          <w:t>az idősebbek sose</w:t>
        </w:r>
      </w:ins>
      <w:del w:id="75" w:author="Gamerek Nonstop" w:date="2024-12-05T19:20:00Z">
        <w:r w:rsidDel="008F28D7">
          <w:delText>sosem</w:delText>
        </w:r>
      </w:del>
      <w:r>
        <w:t xml:space="preserve"> fognak </w:t>
      </w:r>
      <w:del w:id="76" w:author="Gamerek Nonstop" w:date="2024-12-05T19:20:00Z">
        <w:r w:rsidDel="008F28D7">
          <w:delText xml:space="preserve">az idősek és a fiatalok </w:delText>
        </w:r>
      </w:del>
      <w:r>
        <w:t xml:space="preserve">egy technológiai felvilágosultsági szinten tartózkodni. Természetesen </w:t>
      </w:r>
      <w:del w:id="77" w:author="Gamerek Nonstop" w:date="2024-12-05T19:22:00Z">
        <w:r w:rsidDel="008F28D7">
          <w:delText xml:space="preserve">tisztelet a kivételnek, mivel </w:delText>
        </w:r>
      </w:del>
      <w:r>
        <w:t xml:space="preserve">most is élnek olyan idősek a társadalomban, akik kulcsfontosságú szerepet töltenek be annak fejlődésében, mint például ilyen </w:t>
      </w:r>
      <w:proofErr w:type="spellStart"/>
      <w:r w:rsidRPr="0026413F">
        <w:t>Vinton</w:t>
      </w:r>
      <w:proofErr w:type="spellEnd"/>
      <w:r w:rsidRPr="0026413F">
        <w:t xml:space="preserve"> </w:t>
      </w:r>
      <w:proofErr w:type="spellStart"/>
      <w:r w:rsidRPr="0026413F">
        <w:t>Cerf</w:t>
      </w:r>
      <w:proofErr w:type="spellEnd"/>
      <w:r w:rsidRPr="0026413F">
        <w:t>,</w:t>
      </w:r>
      <w:r>
        <w:t xml:space="preserve"> aki 1943-as születése ellenére nem csak betölti az „internet atyja” szerepet, hanem jelenleg is a Google-</w:t>
      </w:r>
      <w:proofErr w:type="spellStart"/>
      <w:r>
        <w:t>nál</w:t>
      </w:r>
      <w:proofErr w:type="spellEnd"/>
      <w:r>
        <w:t xml:space="preserve"> dolgozik, ahol az internetes technológiák fejlesztésére és terjesztésére összpontosít.</w:t>
      </w:r>
      <w:r w:rsidR="00A90168">
        <w:t xml:space="preserve"> [</w:t>
      </w:r>
      <w:ins w:id="78" w:author="Gamerek Nonstop" w:date="2024-12-05T19:18:00Z">
        <w:r w:rsidR="008F28D7">
          <w:t>3</w:t>
        </w:r>
      </w:ins>
      <w:del w:id="79" w:author="Gamerek Nonstop" w:date="2024-12-05T19:18:00Z">
        <w:r w:rsidR="00A90168" w:rsidDel="008F28D7">
          <w:delText>2</w:delText>
        </w:r>
      </w:del>
      <w:r w:rsidR="00A90168">
        <w:t>]</w:t>
      </w:r>
      <w:r>
        <w:t xml:space="preserve"> Nem kell nagyon bonyolult példákat keresni ahhoz, hogy ezt pszichológiai vagy érzelmi szinten is érzékeltetni tudjuk.</w:t>
      </w:r>
    </w:p>
    <w:p w14:paraId="34799E06" w14:textId="7A8F9BEE" w:rsidR="00B64CF2" w:rsidRDefault="00B64CF2">
      <w:pPr>
        <w:pStyle w:val="Firstparagraph"/>
        <w:pPrChange w:id="80" w:author="Gamerek Nonstop" w:date="2024-12-05T19:17:00Z">
          <w:pPr>
            <w:pStyle w:val="Firstparagraph"/>
            <w:ind w:firstLine="431"/>
          </w:pPr>
        </w:pPrChange>
      </w:pPr>
      <w:del w:id="81" w:author="Gamerek Nonstop" w:date="2024-12-05T19:52:00Z">
        <w:r w:rsidDel="00BB158A">
          <w:delText xml:space="preserve"> </w:delText>
        </w:r>
      </w:del>
      <w:r>
        <w:t xml:space="preserve">Elég csak a legközéletibb példákra gondolni. A legjobb példa </w:t>
      </w:r>
      <w:del w:id="82" w:author="Szabó Patrícia" w:date="2024-12-05T18:44:00Z">
        <w:r w:rsidDel="00147894">
          <w:delText>az</w:delText>
        </w:r>
      </w:del>
      <w:ins w:id="83" w:author="Szabó Patrícia" w:date="2024-12-05T18:44:00Z">
        <w:r w:rsidR="00147894">
          <w:t>az,</w:t>
        </w:r>
      </w:ins>
      <w:r>
        <w:t xml:space="preserve"> amikor például a nagyszülők</w:t>
      </w:r>
      <w:ins w:id="84" w:author="Szabó Patrícia" w:date="2024-12-05T18:44:00Z">
        <w:r w:rsidR="00147894">
          <w:t>,</w:t>
        </w:r>
      </w:ins>
      <w:r>
        <w:t xml:space="preserve"> de már a szülők se értik a gyerekeik </w:t>
      </w:r>
      <w:commentRangeStart w:id="85"/>
      <w:del w:id="86" w:author="Gamerek Nonstop" w:date="2024-12-05T19:23:00Z">
        <w:r w:rsidDel="008F28D7">
          <w:delText>trendimádatát</w:delText>
        </w:r>
        <w:commentRangeEnd w:id="85"/>
        <w:r w:rsidR="00147894" w:rsidDel="008F28D7">
          <w:rPr>
            <w:rStyle w:val="Jegyzethivatkozs"/>
            <w:rFonts w:cstheme="minorHAnsi"/>
          </w:rPr>
          <w:commentReference w:id="85"/>
        </w:r>
      </w:del>
      <w:ins w:id="87" w:author="Gamerek Nonstop" w:date="2024-12-05T19:23:00Z">
        <w:r w:rsidR="008F28D7">
          <w:t>trendek által befolyásolt mindennapjaikat</w:t>
        </w:r>
      </w:ins>
      <w:r>
        <w:t>, folyamatos figyelem és ingerigényét. Az alapvető beszédükbe vagy beszédstílusukba beillesztett szleng szavak már semmitmondónak tűnnek. Nosztalgikussá válnak a korábbi években használt szavak, amik a szülők részéről</w:t>
      </w:r>
      <w:ins w:id="88" w:author="Gamerek Nonstop" w:date="2024-12-05T19:24:00Z">
        <w:r w:rsidR="008F28D7">
          <w:t>,</w:t>
        </w:r>
      </w:ins>
      <w:r>
        <w:t xml:space="preserve"> megszokottnak számítanak, de a gyereke szintjéről már </w:t>
      </w:r>
      <w:del w:id="89" w:author="Gamerek Nonstop" w:date="2024-12-05T19:23:00Z">
        <w:r w:rsidDel="008F28D7">
          <w:delText>retro-nak</w:delText>
        </w:r>
      </w:del>
      <w:ins w:id="90" w:author="Gamerek Nonstop" w:date="2024-12-05T19:23:00Z">
        <w:r w:rsidR="008F28D7">
          <w:t>mú</w:t>
        </w:r>
      </w:ins>
      <w:ins w:id="91" w:author="Gamerek Nonstop" w:date="2024-12-05T19:24:00Z">
        <w:r w:rsidR="008F28D7">
          <w:t>lt századi-</w:t>
        </w:r>
        <w:proofErr w:type="spellStart"/>
        <w:r w:rsidR="008F28D7">
          <w:t>nak</w:t>
        </w:r>
      </w:ins>
      <w:proofErr w:type="spellEnd"/>
      <w:r>
        <w:t xml:space="preserve"> tűnhetnek</w:t>
      </w:r>
      <w:ins w:id="92" w:author="Gamerek Nonstop" w:date="2024-12-05T19:24:00Z">
        <w:r w:rsidR="008F28D7">
          <w:t xml:space="preserve"> kisebb-nagyobb túlzásokkal</w:t>
        </w:r>
      </w:ins>
      <w:r>
        <w:t xml:space="preserve">. Ezek csak egyszerű helyzetek, amik bármikor kialakulhatnak és mindenkit frusztrációval tölthetnek el, vagy éppen ingerülté tehetik azt, aki ilyen formában érzékeli először az idő telésének korai szakaszait. Persze mindenki </w:t>
      </w:r>
      <w:r>
        <w:lastRenderedPageBreak/>
        <w:t>más, de a digitális világban elég könnyen leszűrhető viselkedés alapján, beszéd alapján vagy felhasználási gyorsaság alapján is, hogy ki mennyire korán találkozott már az újabbnál újabb technológiákkal és mennyire tudja felvenni a lépést azzal, amik a korábbi évekre jellemző ütemben megjelentek a médiában, közéletben, mindennapokban vagy akár a tudományban, oktatásban</w:t>
      </w:r>
    </w:p>
    <w:p w14:paraId="00CA9913" w14:textId="07536991" w:rsidR="00B64CF2" w:rsidRDefault="00B64CF2" w:rsidP="00B64CF2">
      <w:pPr>
        <w:pStyle w:val="Cmsor2"/>
      </w:pPr>
      <w:r>
        <w:t>Statisztikai elemzés</w:t>
      </w:r>
    </w:p>
    <w:p w14:paraId="1B3FC47A" w14:textId="77777777" w:rsidR="00B64CF2" w:rsidRDefault="00B64CF2">
      <w:pPr>
        <w:ind w:firstLine="0"/>
        <w:pPrChange w:id="93" w:author="Gamerek Nonstop" w:date="2024-12-05T19:24:00Z">
          <w:pPr/>
        </w:pPrChange>
      </w:pPr>
      <w:r>
        <w:t>A digitalizáció és a digitális készségek fejlesztése fontos kérdés, amivel minden nap foglalkoznak a világon. A magyar kimutatásokat tekintve az emberek digitális készségei folyamatosan fejlődő lineáris vonalban vizualizálhatók, de az eltérés aránya szembetűnő lehet.</w:t>
      </w:r>
    </w:p>
    <w:p w14:paraId="7C733ECB" w14:textId="756702B1" w:rsidR="007128FE" w:rsidRDefault="00B64CF2" w:rsidP="007128FE">
      <w:r>
        <w:rPr>
          <w:noProof/>
        </w:rPr>
        <w:drawing>
          <wp:inline distT="0" distB="0" distL="0" distR="0" wp14:anchorId="364BE736" wp14:editId="18F1E407">
            <wp:extent cx="4895787" cy="2450592"/>
            <wp:effectExtent l="0" t="0" r="635" b="698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073" cy="2454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494E6" w14:textId="5F75CDD6" w:rsidR="00B64CF2" w:rsidRDefault="007128FE" w:rsidP="007128FE">
      <w:pPr>
        <w:pStyle w:val="Kpalrs"/>
      </w:pPr>
      <w:r>
        <w:t>1.ábra:</w:t>
      </w:r>
      <w:r w:rsidR="00B64CF2">
        <w:t xml:space="preserve"> KSH és digitális fejlődés</w:t>
      </w:r>
      <w:r>
        <w:t xml:space="preserve"> kimutatása</w:t>
      </w:r>
      <w:r w:rsidR="00AF2524">
        <w:t xml:space="preserve"> [</w:t>
      </w:r>
      <w:ins w:id="94" w:author="Gamerek Nonstop" w:date="2024-12-05T19:18:00Z">
        <w:r w:rsidR="008F28D7">
          <w:t>4</w:t>
        </w:r>
      </w:ins>
      <w:del w:id="95" w:author="Gamerek Nonstop" w:date="2024-12-05T19:18:00Z">
        <w:r w:rsidR="00A90168" w:rsidDel="008F28D7">
          <w:delText>3</w:delText>
        </w:r>
      </w:del>
      <w:r w:rsidR="00AF2524">
        <w:t>]</w:t>
      </w:r>
    </w:p>
    <w:p w14:paraId="1BB10F67" w14:textId="71FF1DFC" w:rsidR="00B64CF2" w:rsidRDefault="00B64CF2" w:rsidP="00B64CF2">
      <w:r w:rsidRPr="00A130B8">
        <w:t xml:space="preserve">A </w:t>
      </w:r>
      <w:ins w:id="96" w:author="Gamerek Nonstop" w:date="2024-12-05T19:25:00Z">
        <w:r w:rsidR="008F28D7">
          <w:t xml:space="preserve">Központi Statisztikai </w:t>
        </w:r>
      </w:ins>
      <w:ins w:id="97" w:author="Gamerek Nonstop" w:date="2024-12-05T19:26:00Z">
        <w:r w:rsidR="008F28D7">
          <w:t>Hivatal (</w:t>
        </w:r>
      </w:ins>
      <w:r w:rsidRPr="00A130B8">
        <w:t>KSH</w:t>
      </w:r>
      <w:ins w:id="98" w:author="Gamerek Nonstop" w:date="2024-12-05T19:26:00Z">
        <w:r w:rsidR="008F28D7">
          <w:t>)</w:t>
        </w:r>
      </w:ins>
      <w:r w:rsidRPr="00A130B8">
        <w:t xml:space="preserve"> és más releváns források alapján a digitális kompetenciák fejlődése Magyarországon az elmúlt két évtizedben lassú, de fokozatos növekedést mutatott. A 2023-as adatok szerint a magyar lakosság 64%</w:t>
      </w:r>
      <w:ins w:id="99" w:author="Gamerek Nonstop" w:date="2024-12-05T19:30:00Z">
        <w:r w:rsidR="004A7656">
          <w:t xml:space="preserve"> </w:t>
        </w:r>
      </w:ins>
      <w:r w:rsidRPr="00A130B8">
        <w:t>-</w:t>
      </w:r>
      <w:ins w:id="100" w:author="Gamerek Nonstop" w:date="2024-12-05T19:29:00Z">
        <w:r w:rsidR="004A7656">
          <w:t xml:space="preserve"> </w:t>
        </w:r>
      </w:ins>
      <w:proofErr w:type="spellStart"/>
      <w:r w:rsidRPr="00A130B8">
        <w:t>ának</w:t>
      </w:r>
      <w:proofErr w:type="spellEnd"/>
      <w:r w:rsidRPr="00A130B8">
        <w:t xml:space="preserve"> van legalább alapszintű digitális készsége, ami valamivel meghaladja az </w:t>
      </w:r>
      <w:ins w:id="101" w:author="Gamerek Nonstop" w:date="2024-12-05T19:28:00Z">
        <w:r w:rsidR="0035339C">
          <w:t>Európai Uniós (EU)</w:t>
        </w:r>
      </w:ins>
      <w:ins w:id="102" w:author="Gamerek Nonstop" w:date="2024-12-05T19:29:00Z">
        <w:r w:rsidR="004A7656">
          <w:t xml:space="preserve"> </w:t>
        </w:r>
      </w:ins>
      <w:del w:id="103" w:author="Gamerek Nonstop" w:date="2024-12-05T19:28:00Z">
        <w:r w:rsidRPr="00A130B8" w:rsidDel="0035339C">
          <w:delText>EU-</w:delText>
        </w:r>
      </w:del>
      <w:r w:rsidRPr="00A130B8">
        <w:t>átlagot (61%)​</w:t>
      </w:r>
      <w:r>
        <w:t>.</w:t>
      </w:r>
    </w:p>
    <w:p w14:paraId="72A89FB5" w14:textId="2ECCE626" w:rsidR="00B64CF2" w:rsidRDefault="00B64CF2" w:rsidP="00B64CF2">
      <w:r>
        <w:t>A felzárkózás a világon mindenhol folyamatosnak mondható mivel kulcsfontosságú szerepet játszik a technológia minden ország:</w:t>
      </w:r>
    </w:p>
    <w:p w14:paraId="4A03D2EC" w14:textId="206E1402" w:rsidR="00B64CF2" w:rsidRDefault="00B64CF2" w:rsidP="00B64CF2">
      <w:pPr>
        <w:pStyle w:val="Listaszerbekezds"/>
        <w:numPr>
          <w:ilvl w:val="0"/>
          <w:numId w:val="21"/>
        </w:numPr>
      </w:pPr>
      <w:r>
        <w:t>gyártásipari fejlődésében</w:t>
      </w:r>
    </w:p>
    <w:p w14:paraId="0FBF7E6E" w14:textId="26452EB4" w:rsidR="00B64CF2" w:rsidRDefault="00B64CF2" w:rsidP="00B64CF2">
      <w:pPr>
        <w:pStyle w:val="Listaszerbekezds"/>
        <w:numPr>
          <w:ilvl w:val="0"/>
          <w:numId w:val="21"/>
        </w:numPr>
      </w:pPr>
      <w:r>
        <w:t>modernizációs folyamataiban</w:t>
      </w:r>
    </w:p>
    <w:p w14:paraId="4061FB82" w14:textId="739B3C25" w:rsidR="00B64CF2" w:rsidRDefault="00B64CF2" w:rsidP="00B64CF2">
      <w:pPr>
        <w:pStyle w:val="Listaszerbekezds"/>
        <w:numPr>
          <w:ilvl w:val="0"/>
          <w:numId w:val="21"/>
        </w:numPr>
      </w:pPr>
      <w:r>
        <w:t>hadipari és katonai felkészültségükben</w:t>
      </w:r>
    </w:p>
    <w:p w14:paraId="09FA70E3" w14:textId="255F45E3" w:rsidR="00B64CF2" w:rsidRDefault="00B64CF2" w:rsidP="00B64CF2">
      <w:pPr>
        <w:pStyle w:val="Listaszerbekezds"/>
        <w:numPr>
          <w:ilvl w:val="0"/>
          <w:numId w:val="21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3ECFE23" wp14:editId="73546530">
            <wp:simplePos x="0" y="0"/>
            <wp:positionH relativeFrom="page">
              <wp:align>center</wp:align>
            </wp:positionH>
            <wp:positionV relativeFrom="paragraph">
              <wp:posOffset>417195</wp:posOffset>
            </wp:positionV>
            <wp:extent cx="4150995" cy="2077720"/>
            <wp:effectExtent l="0" t="0" r="1905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995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oktatásügyi szinten tartásában</w:t>
      </w:r>
    </w:p>
    <w:p w14:paraId="7A08E393" w14:textId="31B10129" w:rsidR="00147894" w:rsidDel="004A7656" w:rsidRDefault="00AF2524" w:rsidP="00AF2524">
      <w:pPr>
        <w:pStyle w:val="Kpalrs"/>
        <w:rPr>
          <w:ins w:id="104" w:author="Szabó Patrícia" w:date="2024-12-05T18:45:00Z"/>
          <w:del w:id="105" w:author="Gamerek Nonstop" w:date="2024-12-05T19:29:00Z"/>
        </w:rPr>
      </w:pPr>
      <w:r>
        <w:t xml:space="preserve">2.ábra: EU és Magyarország digitális fejlődésének kimutatása a KSH </w:t>
      </w:r>
      <w:r w:rsidR="00A90168">
        <w:t>adatai alapján</w:t>
      </w:r>
      <w:r>
        <w:t xml:space="preserve"> [</w:t>
      </w:r>
      <w:commentRangeStart w:id="106"/>
      <w:del w:id="107" w:author="Gamerek Nonstop" w:date="2024-12-05T19:18:00Z">
        <w:r w:rsidR="00A90168" w:rsidDel="008F28D7">
          <w:delText>4</w:delText>
        </w:r>
        <w:commentRangeEnd w:id="106"/>
        <w:r w:rsidR="00147894" w:rsidDel="008F28D7">
          <w:rPr>
            <w:rStyle w:val="Jegyzethivatkozs"/>
            <w:i w:val="0"/>
            <w:iCs w:val="0"/>
          </w:rPr>
          <w:commentReference w:id="106"/>
        </w:r>
        <w:r w:rsidDel="008F28D7">
          <w:delText>]</w:delText>
        </w:r>
      </w:del>
      <w:ins w:id="108" w:author="Gamerek Nonstop" w:date="2024-12-05T19:18:00Z">
        <w:r w:rsidR="008F28D7">
          <w:t>5</w:t>
        </w:r>
      </w:ins>
      <w:ins w:id="109" w:author="Gamerek Nonstop" w:date="2024-12-05T19:27:00Z">
        <w:r w:rsidR="0035339C">
          <w:t>]</w:t>
        </w:r>
      </w:ins>
    </w:p>
    <w:p w14:paraId="71B9675E" w14:textId="3A6F97A9" w:rsidR="00B64CF2" w:rsidRPr="00147894" w:rsidRDefault="00147894">
      <w:pPr>
        <w:pStyle w:val="Kpalrs"/>
      </w:pPr>
      <w:ins w:id="110" w:author="Szabó Patrícia" w:date="2024-12-05T18:45:00Z">
        <w:del w:id="111" w:author="Gamerek Nonstop" w:date="2024-12-05T19:29:00Z">
          <w:r w:rsidDel="004A7656">
            <w:br w:type="page"/>
          </w:r>
        </w:del>
      </w:ins>
    </w:p>
    <w:p w14:paraId="10BDB4C3" w14:textId="503A8008" w:rsidR="00B64CF2" w:rsidRDefault="00B64CF2" w:rsidP="007128FE">
      <w:pPr>
        <w:pStyle w:val="Cmsor1"/>
      </w:pPr>
      <w:r>
        <w:t>Fejlesztési elem</w:t>
      </w:r>
      <w:r w:rsidR="007128FE">
        <w:t>ek és metódusok meghatározása</w:t>
      </w:r>
    </w:p>
    <w:p w14:paraId="7EB3F7DC" w14:textId="020D9026" w:rsidR="00EE79C5" w:rsidRDefault="007128FE" w:rsidP="00F67779">
      <w:pPr>
        <w:ind w:firstLine="0"/>
        <w:rPr>
          <w:ins w:id="112" w:author="Gamerek Nonstop" w:date="2024-12-05T19:59:00Z"/>
        </w:rPr>
      </w:pPr>
      <w:r>
        <w:t>Mielőtt a fejlesztési környezet, szoftver, nyelv kiválasztása megtörténne az</w:t>
      </w:r>
      <w:ins w:id="113" w:author="Gamerek Nonstop" w:date="2024-12-05T19:30:00Z">
        <w:r w:rsidR="00F67779">
          <w:t xml:space="preserve"> </w:t>
        </w:r>
      </w:ins>
      <w:r>
        <w:t>előtt szükség van a lépések és pontok meghatározása, ami</w:t>
      </w:r>
      <w:ins w:id="114" w:author="Gamerek Nonstop" w:date="2024-12-05T19:30:00Z">
        <w:r w:rsidR="00F67779">
          <w:t>k</w:t>
        </w:r>
      </w:ins>
      <w:r>
        <w:t xml:space="preserve"> szerint </w:t>
      </w:r>
      <w:commentRangeStart w:id="115"/>
      <w:del w:id="116" w:author="Gamerek Nonstop" w:date="2024-12-05T19:30:00Z">
        <w:r w:rsidDel="00F67779">
          <w:delText xml:space="preserve">időlegesen </w:delText>
        </w:r>
      </w:del>
      <w:commentRangeEnd w:id="115"/>
      <w:ins w:id="117" w:author="Gamerek Nonstop" w:date="2024-12-05T19:30:00Z">
        <w:r w:rsidR="00F67779">
          <w:t xml:space="preserve">időhöz kötötten </w:t>
        </w:r>
      </w:ins>
      <w:r w:rsidR="00CB0E48">
        <w:rPr>
          <w:rStyle w:val="Jegyzethivatkozs"/>
          <w:rFonts w:cstheme="minorHAnsi"/>
        </w:rPr>
        <w:commentReference w:id="115"/>
      </w:r>
      <w:r>
        <w:t>megállapítható és végig lekövethető a projekt</w:t>
      </w:r>
      <w:ins w:id="118" w:author="Gamerek Nonstop" w:date="2024-12-05T19:31:00Z">
        <w:r w:rsidR="00F67779">
          <w:t xml:space="preserve"> éppen folyamatban lévő szakasza az</w:t>
        </w:r>
      </w:ins>
      <w:r>
        <w:t xml:space="preserve"> elejétől a végéig.</w:t>
      </w:r>
    </w:p>
    <w:p w14:paraId="343CEAB4" w14:textId="0742CDAC" w:rsidR="00EE79C5" w:rsidRDefault="00EE79C5">
      <w:pPr>
        <w:pStyle w:val="Cmsor2"/>
        <w:rPr>
          <w:ins w:id="119" w:author="Gamerek Nonstop" w:date="2024-12-05T19:59:00Z"/>
        </w:rPr>
        <w:pPrChange w:id="120" w:author="Gamerek Nonstop" w:date="2024-12-05T20:09:00Z">
          <w:pPr>
            <w:ind w:firstLine="0"/>
          </w:pPr>
        </w:pPrChange>
      </w:pPr>
      <w:ins w:id="121" w:author="Gamerek Nonstop" w:date="2024-12-05T19:59:00Z">
        <w:r>
          <w:t>Fejlesztőkörnyezet és verzió kiválasztás oka</w:t>
        </w:r>
      </w:ins>
    </w:p>
    <w:p w14:paraId="28579ECA" w14:textId="77777777" w:rsidR="00EE79C5" w:rsidRDefault="00EE79C5">
      <w:pPr>
        <w:ind w:firstLine="0"/>
        <w:rPr>
          <w:ins w:id="122" w:author="Gamerek Nonstop" w:date="2024-12-05T19:59:00Z"/>
        </w:rPr>
        <w:pPrChange w:id="123" w:author="Gamerek Nonstop" w:date="2024-12-05T20:09:00Z">
          <w:pPr/>
        </w:pPrChange>
      </w:pPr>
      <w:ins w:id="124" w:author="Gamerek Nonstop" w:date="2024-12-05T19:59:00Z">
        <w:r>
          <w:t>Fejlesztőkörnyezetek terén széles a választék, amiből lehet válogatni, minden környezet egyedi „</w:t>
        </w:r>
        <w:proofErr w:type="spellStart"/>
        <w:r>
          <w:t>engine</w:t>
        </w:r>
        <w:proofErr w:type="spellEnd"/>
        <w:r>
          <w:t>” -el van ellátva, ami nemcsak, hogy sajátos kinézetet ad az editor megjelenésének, de más-más teljesítményi és megjelenítési opciókat kínál.</w:t>
        </w:r>
      </w:ins>
    </w:p>
    <w:p w14:paraId="44738406" w14:textId="77777777" w:rsidR="00EE79C5" w:rsidRDefault="00EE79C5" w:rsidP="00EE79C5">
      <w:pPr>
        <w:rPr>
          <w:ins w:id="125" w:author="Gamerek Nonstop" w:date="2024-12-05T19:59:00Z"/>
        </w:rPr>
      </w:pPr>
      <w:ins w:id="126" w:author="Gamerek Nonstop" w:date="2024-12-05T19:59:00Z">
        <w:r>
          <w:t>A 3 legkedveltebb környezetek a következők:</w:t>
        </w:r>
      </w:ins>
    </w:p>
    <w:p w14:paraId="1E9CAF73" w14:textId="77777777" w:rsidR="00EE79C5" w:rsidRDefault="00EE79C5" w:rsidP="00EE79C5">
      <w:pPr>
        <w:pStyle w:val="Listaszerbekezds"/>
        <w:numPr>
          <w:ilvl w:val="0"/>
          <w:numId w:val="27"/>
        </w:numPr>
        <w:rPr>
          <w:ins w:id="127" w:author="Gamerek Nonstop" w:date="2024-12-05T19:59:00Z"/>
        </w:rPr>
      </w:pPr>
      <w:proofErr w:type="spellStart"/>
      <w:ins w:id="128" w:author="Gamerek Nonstop" w:date="2024-12-05T19:59:00Z">
        <w:r>
          <w:t>Unreal</w:t>
        </w:r>
        <w:proofErr w:type="spellEnd"/>
        <w:r>
          <w:t xml:space="preserve"> </w:t>
        </w:r>
        <w:proofErr w:type="spellStart"/>
        <w:r>
          <w:t>Engine</w:t>
        </w:r>
        <w:proofErr w:type="spellEnd"/>
      </w:ins>
    </w:p>
    <w:p w14:paraId="7C039D60" w14:textId="77777777" w:rsidR="00EE79C5" w:rsidRDefault="00EE79C5" w:rsidP="00EE79C5">
      <w:pPr>
        <w:pStyle w:val="Listaszerbekezds"/>
        <w:numPr>
          <w:ilvl w:val="0"/>
          <w:numId w:val="27"/>
        </w:numPr>
        <w:rPr>
          <w:ins w:id="129" w:author="Gamerek Nonstop" w:date="2024-12-05T19:59:00Z"/>
        </w:rPr>
      </w:pPr>
      <w:proofErr w:type="spellStart"/>
      <w:ins w:id="130" w:author="Gamerek Nonstop" w:date="2024-12-05T19:59:00Z">
        <w:r>
          <w:t>Godot</w:t>
        </w:r>
        <w:proofErr w:type="spellEnd"/>
      </w:ins>
    </w:p>
    <w:p w14:paraId="31B95A78" w14:textId="77777777" w:rsidR="00EE79C5" w:rsidRDefault="00EE79C5" w:rsidP="00EE79C5">
      <w:pPr>
        <w:pStyle w:val="Listaszerbekezds"/>
        <w:numPr>
          <w:ilvl w:val="0"/>
          <w:numId w:val="27"/>
        </w:numPr>
        <w:rPr>
          <w:ins w:id="131" w:author="Gamerek Nonstop" w:date="2024-12-05T19:59:00Z"/>
        </w:rPr>
      </w:pPr>
      <w:ins w:id="132" w:author="Gamerek Nonstop" w:date="2024-12-05T19:59:00Z">
        <w:r>
          <w:t>Unity</w:t>
        </w:r>
      </w:ins>
    </w:p>
    <w:p w14:paraId="2ED08B55" w14:textId="77777777" w:rsidR="00EE79C5" w:rsidRDefault="00EE79C5" w:rsidP="00EE79C5">
      <w:pPr>
        <w:rPr>
          <w:ins w:id="133" w:author="Gamerek Nonstop" w:date="2024-12-05T19:59:00Z"/>
        </w:rPr>
      </w:pPr>
      <w:ins w:id="134" w:author="Gamerek Nonstop" w:date="2024-12-05T19:59:00Z">
        <w:r>
          <w:t>Ezek mindenki számára ingyenesen elérhetők, de bizonyos szolgáltatásokat igénybe lehet venni, amik már bizonyos árú előfizetésekért érhetők el.</w:t>
        </w:r>
      </w:ins>
    </w:p>
    <w:p w14:paraId="117DF846" w14:textId="77777777" w:rsidR="00EE79C5" w:rsidRDefault="00EE79C5" w:rsidP="00EE79C5">
      <w:pPr>
        <w:rPr>
          <w:ins w:id="135" w:author="Gamerek Nonstop" w:date="2024-12-05T19:59:00Z"/>
        </w:rPr>
      </w:pPr>
      <w:ins w:id="136" w:author="Gamerek Nonstop" w:date="2024-12-05T19:59:00Z">
        <w:r>
          <w:t xml:space="preserve"> A szoftverek közül a legnagyobb potenciállal és összetettséggel az </w:t>
        </w:r>
        <w:proofErr w:type="spellStart"/>
        <w:r>
          <w:t>Unreal</w:t>
        </w:r>
        <w:proofErr w:type="spellEnd"/>
        <w:r>
          <w:t xml:space="preserve"> </w:t>
        </w:r>
        <w:proofErr w:type="spellStart"/>
        <w:r>
          <w:t>Engine</w:t>
        </w:r>
        <w:proofErr w:type="spellEnd"/>
        <w:r>
          <w:t xml:space="preserve"> rendelkezik. 3D, 2D és VR játékok fejlesztésére is lehetőséget biztosít, egyedi személyre szabható editor felületet nyújt felhasználóinak. H</w:t>
        </w:r>
        <w:r w:rsidRPr="00BC3F43">
          <w:t xml:space="preserve">íres a </w:t>
        </w:r>
        <w:proofErr w:type="spellStart"/>
        <w:r w:rsidRPr="00BC3F43">
          <w:t>fotorealisztikus</w:t>
        </w:r>
        <w:proofErr w:type="spellEnd"/>
        <w:r w:rsidRPr="00BC3F43">
          <w:t xml:space="preserve"> </w:t>
        </w:r>
        <w:proofErr w:type="spellStart"/>
        <w:r w:rsidRPr="00BC3F43">
          <w:t>renderelésről</w:t>
        </w:r>
        <w:proofErr w:type="spellEnd"/>
        <w:r w:rsidRPr="00BC3F43">
          <w:t xml:space="preserve">, amely a fejlett megvilágítási és anyagkezelési rendszereknek (pl. Lumen és </w:t>
        </w:r>
        <w:proofErr w:type="spellStart"/>
        <w:r w:rsidRPr="00BC3F43">
          <w:t>Nanite</w:t>
        </w:r>
        <w:proofErr w:type="spellEnd"/>
        <w:r w:rsidRPr="00BC3F43">
          <w:t xml:space="preserve"> az </w:t>
        </w:r>
        <w:r w:rsidRPr="00BC3F43">
          <w:lastRenderedPageBreak/>
          <w:t>UE5-ben) köszönhető</w:t>
        </w:r>
        <w:r>
          <w:t>. Rendelkezik b</w:t>
        </w:r>
        <w:r w:rsidRPr="00BC3F43">
          <w:t>eépített fizikai motor</w:t>
        </w:r>
        <w:r>
          <w:t>ral</w:t>
        </w:r>
        <w:r w:rsidRPr="00BC3F43">
          <w:t xml:space="preserve"> (Chaos </w:t>
        </w:r>
        <w:proofErr w:type="spellStart"/>
        <w:r w:rsidRPr="00BC3F43">
          <w:t>Physics</w:t>
        </w:r>
        <w:proofErr w:type="spellEnd"/>
        <w:r w:rsidRPr="00BC3F43">
          <w:t>), amely realisztikus töréseket, ütközéseket és szimulációkat tesz lehetővé.</w:t>
        </w:r>
        <w:r>
          <w:t xml:space="preserve"> Általában nagy szabású, nyílt világú összetettebb játékok készítésére használják. Ebben fejlesztették többek között a </w:t>
        </w:r>
        <w:proofErr w:type="spellStart"/>
        <w:r>
          <w:t>Gears</w:t>
        </w:r>
        <w:proofErr w:type="spellEnd"/>
        <w:r>
          <w:t xml:space="preserve"> of </w:t>
        </w:r>
        <w:proofErr w:type="spellStart"/>
        <w:r>
          <w:t>War</w:t>
        </w:r>
        <w:proofErr w:type="spellEnd"/>
        <w:r>
          <w:t xml:space="preserve"> sorozatot vagy a </w:t>
        </w:r>
        <w:proofErr w:type="spellStart"/>
        <w:r>
          <w:t>Hellblade</w:t>
        </w:r>
        <w:proofErr w:type="spellEnd"/>
        <w:r>
          <w:t xml:space="preserve">: </w:t>
        </w:r>
        <w:proofErr w:type="spellStart"/>
        <w:r>
          <w:t>Senua’s</w:t>
        </w:r>
        <w:proofErr w:type="spellEnd"/>
        <w:r>
          <w:t xml:space="preserve"> </w:t>
        </w:r>
        <w:proofErr w:type="spellStart"/>
        <w:r>
          <w:t>Sacrifice</w:t>
        </w:r>
        <w:proofErr w:type="spellEnd"/>
        <w:r>
          <w:t>-t.</w:t>
        </w:r>
      </w:ins>
    </w:p>
    <w:p w14:paraId="28AA5858" w14:textId="77777777" w:rsidR="00EE79C5" w:rsidRDefault="00EE79C5" w:rsidP="00EE79C5">
      <w:pPr>
        <w:rPr>
          <w:ins w:id="137" w:author="Gamerek Nonstop" w:date="2024-12-05T19:59:00Z"/>
        </w:rPr>
      </w:pPr>
      <w:ins w:id="138" w:author="Gamerek Nonstop" w:date="2024-12-05T19:59:00Z">
        <w:r>
          <w:t xml:space="preserve">Utána rögtön a </w:t>
        </w:r>
        <w:proofErr w:type="spellStart"/>
        <w:r>
          <w:t>Godot</w:t>
        </w:r>
        <w:proofErr w:type="spellEnd"/>
        <w:r>
          <w:t xml:space="preserve"> látható a listában, amit főleg 2D-s vagy 3D-s játékok készítésére alkalmaznak. Egyedi jellemzői közé sorolható a GD Script, ami egy P</w:t>
        </w:r>
        <w:r w:rsidRPr="0040297C">
          <w:t xml:space="preserve">ythonhoz hasonló, könnyen tanulható, játékfejlesztésre optimalizált </w:t>
        </w:r>
        <w:proofErr w:type="spellStart"/>
        <w:r w:rsidRPr="0040297C">
          <w:t>szkriptelési</w:t>
        </w:r>
        <w:proofErr w:type="spellEnd"/>
        <w:r w:rsidRPr="0040297C">
          <w:t xml:space="preserve"> nyelv.</w:t>
        </w:r>
        <w:r>
          <w:t xml:space="preserve"> Bár nyelvek terén elég bőkezű a választék mivel megengedő környezetnek számít.  Könnyen tanulható, nagyon jó kezdők számára, akik éppen belecsöppentek a játékfejlesztés világába. Ezek mellett a </w:t>
        </w:r>
        <w:proofErr w:type="spellStart"/>
        <w:r w:rsidRPr="0040297C">
          <w:t>Godot</w:t>
        </w:r>
        <w:proofErr w:type="spellEnd"/>
        <w:r w:rsidRPr="0040297C">
          <w:t xml:space="preserve"> lehetővé teszi, hogy csak a projektedhez szükséges funkciókat töltsd be, </w:t>
        </w:r>
        <w:r>
          <w:t>ezzel könnyen</w:t>
        </w:r>
        <w:r w:rsidRPr="0040297C">
          <w:t xml:space="preserve"> optimalizálható a teljesítmény.</w:t>
        </w:r>
        <w:r>
          <w:t xml:space="preserve"> Ebben készült játék például a </w:t>
        </w:r>
        <w:proofErr w:type="spellStart"/>
        <w:r>
          <w:t>Kingdoms</w:t>
        </w:r>
        <w:proofErr w:type="spellEnd"/>
        <w:r>
          <w:t xml:space="preserve"> of </w:t>
        </w:r>
        <w:proofErr w:type="spellStart"/>
        <w:r>
          <w:t>the</w:t>
        </w:r>
        <w:proofErr w:type="spellEnd"/>
        <w:r>
          <w:t xml:space="preserve"> </w:t>
        </w:r>
        <w:proofErr w:type="spellStart"/>
        <w:r>
          <w:t>Dump</w:t>
        </w:r>
        <w:proofErr w:type="spellEnd"/>
        <w:r>
          <w:t xml:space="preserve"> vagy a </w:t>
        </w:r>
        <w:proofErr w:type="spellStart"/>
        <w:r>
          <w:t>Sea</w:t>
        </w:r>
        <w:proofErr w:type="spellEnd"/>
        <w:r>
          <w:t xml:space="preserve"> Salt.</w:t>
        </w:r>
      </w:ins>
    </w:p>
    <w:p w14:paraId="2A0BE350" w14:textId="77777777" w:rsidR="00EE79C5" w:rsidRDefault="00EE79C5" w:rsidP="00EE79C5">
      <w:pPr>
        <w:rPr>
          <w:ins w:id="139" w:author="Gamerek Nonstop" w:date="2024-12-05T19:59:00Z"/>
        </w:rPr>
      </w:pPr>
      <w:ins w:id="140" w:author="Gamerek Nonstop" w:date="2024-12-05T19:59:00Z">
        <w:r>
          <w:t xml:space="preserve">Számomra mégis a legszimpatikusabb környezet a Unity volt, mivel nehézségi szintben valahol az előbb említett kettő közé sorolható mégis sok példa mutatja, hogy alkalmas AAA játékok elkészítésére is. </w:t>
        </w:r>
        <w:r w:rsidRPr="0040297C">
          <w:t>Támogatja a PC, konzol, mobil (iOS, Android), web (</w:t>
        </w:r>
        <w:proofErr w:type="spellStart"/>
        <w:r w:rsidRPr="0040297C">
          <w:t>WebGL</w:t>
        </w:r>
        <w:proofErr w:type="spellEnd"/>
        <w:r w:rsidRPr="0040297C">
          <w:t>), AR/VR és egyéb platformok fejlesztését.</w:t>
        </w:r>
        <w:r>
          <w:t xml:space="preserve"> Fő programozási nyelve a C#, ami könnyen tanulható és számomra ismert, kedvelt nyelv.</w:t>
        </w:r>
        <w:r w:rsidRPr="0040297C">
          <w:t xml:space="preserve"> </w:t>
        </w:r>
        <w:r>
          <w:t xml:space="preserve">A Unity </w:t>
        </w:r>
        <w:proofErr w:type="spellStart"/>
        <w:r>
          <w:t>Asset</w:t>
        </w:r>
        <w:proofErr w:type="spellEnd"/>
        <w:r>
          <w:t xml:space="preserve"> </w:t>
        </w:r>
        <w:proofErr w:type="spellStart"/>
        <w:r>
          <w:t>Store</w:t>
        </w:r>
        <w:proofErr w:type="spellEnd"/>
        <w:r>
          <w:t xml:space="preserve"> rengeteg előre elkészített 3D modellel, scripttel, textúrával és más eszközzel segítheti a fejlesztési folyamatot. Emellett rengeteg oktatóanyag van az interneten különböző leleményes fejlesztési metódusokra, amelyekkel el lehet sajátítani a bonyolultabb játék fejlesztési képességeket. Folyamatosan fejlődik új funkciókkal és eszközökkel, például az URP (</w:t>
        </w:r>
        <w:proofErr w:type="spellStart"/>
        <w:r>
          <w:t>Universal</w:t>
        </w:r>
        <w:proofErr w:type="spellEnd"/>
        <w:r>
          <w:t xml:space="preserve"> </w:t>
        </w:r>
        <w:proofErr w:type="spellStart"/>
        <w:r>
          <w:t>Render</w:t>
        </w:r>
        <w:proofErr w:type="spellEnd"/>
        <w:r>
          <w:t xml:space="preserve"> </w:t>
        </w:r>
        <w:proofErr w:type="spellStart"/>
        <w:r>
          <w:t>Pipeline</w:t>
        </w:r>
        <w:proofErr w:type="spellEnd"/>
        <w:r>
          <w:t>) és HDRP (</w:t>
        </w:r>
        <w:proofErr w:type="spellStart"/>
        <w:r>
          <w:t>High</w:t>
        </w:r>
        <w:proofErr w:type="spellEnd"/>
        <w:r>
          <w:t xml:space="preserve"> </w:t>
        </w:r>
        <w:proofErr w:type="spellStart"/>
        <w:r>
          <w:t>Definition</w:t>
        </w:r>
        <w:proofErr w:type="spellEnd"/>
        <w:r>
          <w:t xml:space="preserve"> </w:t>
        </w:r>
        <w:proofErr w:type="spellStart"/>
        <w:r>
          <w:t>Render</w:t>
        </w:r>
        <w:proofErr w:type="spellEnd"/>
        <w:r>
          <w:t xml:space="preserve"> </w:t>
        </w:r>
        <w:proofErr w:type="spellStart"/>
        <w:r>
          <w:t>Pipeline</w:t>
        </w:r>
        <w:proofErr w:type="spellEnd"/>
        <w:r>
          <w:t xml:space="preserve">) ami lehetővé teszi a játékok </w:t>
        </w:r>
        <w:proofErr w:type="spellStart"/>
        <w:r>
          <w:t>foto</w:t>
        </w:r>
        <w:proofErr w:type="spellEnd"/>
        <w:r>
          <w:t xml:space="preserve"> realisztikus megjelenítését. A </w:t>
        </w:r>
        <w:proofErr w:type="spellStart"/>
        <w:r>
          <w:t>Profiler</w:t>
        </w:r>
        <w:proofErr w:type="spellEnd"/>
        <w:r>
          <w:t xml:space="preserve"> és egyéb optimalizációs eszközök segítségével gyorsan azonosíthatod és javíthatod a teljesítményproblémákat és még sok más hasonló </w:t>
        </w:r>
        <w:proofErr w:type="spellStart"/>
        <w:r>
          <w:t>feature</w:t>
        </w:r>
        <w:proofErr w:type="spellEnd"/>
        <w:r>
          <w:t xml:space="preserve">-el rendelkezik, amik nagyon gyakran frissülnek újabb és újabb Editor verziók formájában. Ebben az </w:t>
        </w:r>
        <w:proofErr w:type="spellStart"/>
        <w:r>
          <w:t>Engine</w:t>
        </w:r>
        <w:proofErr w:type="spellEnd"/>
        <w:r>
          <w:t xml:space="preserve">-ben készültek például a </w:t>
        </w:r>
        <w:proofErr w:type="spellStart"/>
        <w:r>
          <w:t>Cuphead</w:t>
        </w:r>
        <w:proofErr w:type="spellEnd"/>
        <w:r>
          <w:t xml:space="preserve">, </w:t>
        </w:r>
        <w:proofErr w:type="spellStart"/>
        <w:r>
          <w:t>Subnautica</w:t>
        </w:r>
        <w:proofErr w:type="spellEnd"/>
        <w:r>
          <w:t xml:space="preserve"> és </w:t>
        </w:r>
        <w:proofErr w:type="spellStart"/>
        <w:r>
          <w:t>Ori</w:t>
        </w:r>
        <w:proofErr w:type="spellEnd"/>
        <w:r>
          <w:t xml:space="preserve"> and </w:t>
        </w:r>
        <w:proofErr w:type="spellStart"/>
        <w:r>
          <w:t>the</w:t>
        </w:r>
        <w:proofErr w:type="spellEnd"/>
        <w:r>
          <w:t xml:space="preserve"> </w:t>
        </w:r>
        <w:proofErr w:type="spellStart"/>
        <w:r>
          <w:t>Blind</w:t>
        </w:r>
        <w:proofErr w:type="spellEnd"/>
        <w:r>
          <w:t xml:space="preserve"> Forest nevű játékok.</w:t>
        </w:r>
      </w:ins>
    </w:p>
    <w:p w14:paraId="251C4882" w14:textId="77777777" w:rsidR="00EE79C5" w:rsidRDefault="00EE79C5" w:rsidP="00EE79C5">
      <w:pPr>
        <w:rPr>
          <w:ins w:id="141" w:author="Gamerek Nonstop" w:date="2024-12-05T19:59:00Z"/>
        </w:rPr>
      </w:pPr>
      <w:ins w:id="142" w:author="Gamerek Nonstop" w:date="2024-12-05T19:59:00Z">
        <w:r>
          <w:t xml:space="preserve">Maga az </w:t>
        </w:r>
        <w:proofErr w:type="spellStart"/>
        <w:r>
          <w:t>Engine</w:t>
        </w:r>
        <w:proofErr w:type="spellEnd"/>
        <w:r>
          <w:t xml:space="preserve"> 2005-ös megjelenése óta világszinten használt, elismert és népszerű. Nem csak kizárólag játékfejlesztésre alkalmazzák, hanem például a filmiparban való szimulálásra, oktatásra, építészeti vizualizációkra vagy orvosi szimulációkra is használják. Sok </w:t>
        </w:r>
        <w:proofErr w:type="spellStart"/>
        <w:r>
          <w:t>Indie</w:t>
        </w:r>
        <w:proofErr w:type="spellEnd"/>
        <w:r>
          <w:t xml:space="preserve"> játékfejlesztő eszköze. Stúdiók terén az </w:t>
        </w:r>
        <w:proofErr w:type="spellStart"/>
        <w:r>
          <w:t>Electronic</w:t>
        </w:r>
        <w:proofErr w:type="spellEnd"/>
        <w:r>
          <w:t xml:space="preserve"> Arts (EA), a </w:t>
        </w:r>
        <w:proofErr w:type="spellStart"/>
        <w:r>
          <w:t>Ubisoft</w:t>
        </w:r>
        <w:proofErr w:type="spellEnd"/>
        <w:r>
          <w:t xml:space="preserve">, a </w:t>
        </w:r>
        <w:proofErr w:type="spellStart"/>
        <w:r>
          <w:t>Blizzard</w:t>
        </w:r>
        <w:proofErr w:type="spellEnd"/>
        <w:r>
          <w:t xml:space="preserve"> </w:t>
        </w:r>
        <w:proofErr w:type="spellStart"/>
        <w:r>
          <w:t>Entertraiment</w:t>
        </w:r>
        <w:proofErr w:type="spellEnd"/>
        <w:r>
          <w:t xml:space="preserve"> vagy a </w:t>
        </w:r>
        <w:proofErr w:type="spellStart"/>
        <w:r>
          <w:t>Supercell</w:t>
        </w:r>
        <w:proofErr w:type="spellEnd"/>
        <w:r>
          <w:t xml:space="preserve"> is mind a mai napig fejlesztenek benne </w:t>
        </w:r>
        <w:r>
          <w:lastRenderedPageBreak/>
          <w:t xml:space="preserve">legyen szó mobil, PC, vagy VR játékokról. És biztos vagyok benne, hogy az </w:t>
        </w:r>
        <w:proofErr w:type="spellStart"/>
        <w:r>
          <w:t>elkövetkzendő</w:t>
        </w:r>
        <w:proofErr w:type="spellEnd"/>
        <w:r>
          <w:t xml:space="preserve"> években érkezni fognak még Unity-ben készül AAA címek.   </w:t>
        </w:r>
      </w:ins>
    </w:p>
    <w:p w14:paraId="491671E7" w14:textId="77777777" w:rsidR="00EE79C5" w:rsidRDefault="00EE79C5" w:rsidP="00EE79C5">
      <w:pPr>
        <w:rPr>
          <w:ins w:id="143" w:author="Gamerek Nonstop" w:date="2024-12-05T19:59:00Z"/>
          <w:noProof/>
        </w:rPr>
      </w:pPr>
      <w:ins w:id="144" w:author="Gamerek Nonstop" w:date="2024-12-05T19:59:00Z">
        <w:r>
          <w:rPr>
            <w:noProof/>
          </w:rPr>
          <w:drawing>
            <wp:anchor distT="0" distB="0" distL="114300" distR="114300" simplePos="0" relativeHeight="251660288" behindDoc="0" locked="0" layoutInCell="1" allowOverlap="1" wp14:anchorId="4885AA83" wp14:editId="4AEB46B8">
              <wp:simplePos x="0" y="0"/>
              <wp:positionH relativeFrom="margin">
                <wp:align>center</wp:align>
              </wp:positionH>
              <wp:positionV relativeFrom="paragraph">
                <wp:posOffset>1393442</wp:posOffset>
              </wp:positionV>
              <wp:extent cx="4436745" cy="2600325"/>
              <wp:effectExtent l="0" t="0" r="1905" b="9525"/>
              <wp:wrapTopAndBottom/>
              <wp:docPr id="4" name="Kép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436745" cy="2600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>
          <w:t xml:space="preserve">Én a </w:t>
        </w:r>
        <w:r w:rsidRPr="00940AEB">
          <w:t>Unity 2022.3.37f1</w:t>
        </w:r>
        <w:r>
          <w:t xml:space="preserve"> Editor verzióját választottam mivel ez egy megbízható régóta támogatott LTS verziónak számít. Kódoláshoz a Visual Studio 2022-es verzióját használtam, illetve a fejlesztés nyomon követesét a GitHub Dekstop alkalmazásában figyeltem, mivel így a </w:t>
        </w:r>
        <w:proofErr w:type="spellStart"/>
        <w:r>
          <w:t>Push-Pull</w:t>
        </w:r>
        <w:proofErr w:type="spellEnd"/>
        <w:r>
          <w:t xml:space="preserve"> metódust használva egy online </w:t>
        </w:r>
        <w:proofErr w:type="spellStart"/>
        <w:r>
          <w:t>repository-ból</w:t>
        </w:r>
        <w:proofErr w:type="spellEnd"/>
        <w:r>
          <w:t xml:space="preserve"> több helyről is hozzáfértem a projekthez és naprakészen tudtam fejleszteni.</w:t>
        </w:r>
        <w:r w:rsidRPr="00360150">
          <w:rPr>
            <w:noProof/>
          </w:rPr>
          <w:t xml:space="preserve"> </w:t>
        </w:r>
      </w:ins>
    </w:p>
    <w:p w14:paraId="52026325" w14:textId="5A78F792" w:rsidR="00EE79C5" w:rsidRDefault="00EB7CC1">
      <w:pPr>
        <w:pStyle w:val="Kpalrs"/>
        <w:pPrChange w:id="145" w:author="Gamerek Nonstop" w:date="2024-12-05T20:08:00Z">
          <w:pPr/>
        </w:pPrChange>
      </w:pPr>
      <w:ins w:id="146" w:author="Gamerek Nonstop" w:date="2024-12-05T20:08:00Z">
        <w:r>
          <w:t xml:space="preserve">3. ábra: Unity </w:t>
        </w:r>
        <w:proofErr w:type="spellStart"/>
        <w:r>
          <w:t>Hub</w:t>
        </w:r>
        <w:proofErr w:type="spellEnd"/>
        <w:r>
          <w:t xml:space="preserve"> felülete</w:t>
        </w:r>
      </w:ins>
    </w:p>
    <w:p w14:paraId="6F4E8E2B" w14:textId="689F3B7E" w:rsidR="007128FE" w:rsidRDefault="007128FE" w:rsidP="007128FE">
      <w:pPr>
        <w:pStyle w:val="Cmsor2"/>
        <w:rPr>
          <w:ins w:id="147" w:author="Gamerek Nonstop" w:date="2024-12-05T19:31:00Z"/>
        </w:rPr>
      </w:pPr>
      <w:r>
        <w:t>Fejlesztés dinamikájának lépései</w:t>
      </w:r>
    </w:p>
    <w:p w14:paraId="3FBA4D14" w14:textId="0115FC8D" w:rsidR="00F67779" w:rsidRPr="00154C9B" w:rsidRDefault="00F67779">
      <w:pPr>
        <w:pStyle w:val="Firstparagraph"/>
        <w:pPrChange w:id="148" w:author="Gamerek Nonstop" w:date="2024-12-05T19:31:00Z">
          <w:pPr>
            <w:pStyle w:val="Cmsor2"/>
          </w:pPr>
        </w:pPrChange>
      </w:pPr>
      <w:ins w:id="149" w:author="Gamerek Nonstop" w:date="2024-12-05T19:31:00Z">
        <w:r>
          <w:t>E</w:t>
        </w:r>
      </w:ins>
      <w:ins w:id="150" w:author="Gamerek Nonstop" w:date="2024-12-05T19:33:00Z">
        <w:r>
          <w:t>zen</w:t>
        </w:r>
      </w:ins>
      <w:ins w:id="151" w:author="Gamerek Nonstop" w:date="2024-12-05T19:32:00Z">
        <w:r>
          <w:t xml:space="preserve"> lépés</w:t>
        </w:r>
      </w:ins>
      <w:ins w:id="152" w:author="Gamerek Nonstop" w:date="2024-12-05T19:34:00Z">
        <w:r>
          <w:t>ek</w:t>
        </w:r>
      </w:ins>
      <w:ins w:id="153" w:author="Gamerek Nonstop" w:date="2024-12-05T19:32:00Z">
        <w:r>
          <w:t xml:space="preserve"> alapjai gyakran előbb képesek </w:t>
        </w:r>
      </w:ins>
      <w:ins w:id="154" w:author="Gamerek Nonstop" w:date="2024-12-05T19:34:00Z">
        <w:r>
          <w:t>megszületni,</w:t>
        </w:r>
      </w:ins>
      <w:ins w:id="155" w:author="Gamerek Nonstop" w:date="2024-12-05T19:32:00Z">
        <w:r>
          <w:t xml:space="preserve"> mint hogy </w:t>
        </w:r>
      </w:ins>
      <w:ins w:id="156" w:author="Gamerek Nonstop" w:date="2024-12-05T19:33:00Z">
        <w:r>
          <w:t xml:space="preserve">bármi anyagi jellegű támogatásról vagy kivitelezésről szó </w:t>
        </w:r>
      </w:ins>
      <w:ins w:id="157" w:author="Gamerek Nonstop" w:date="2024-12-05T19:34:00Z">
        <w:r>
          <w:t>esne</w:t>
        </w:r>
      </w:ins>
      <w:ins w:id="158" w:author="Gamerek Nonstop" w:date="2024-12-05T19:33:00Z">
        <w:r>
          <w:t xml:space="preserve">. A koncepció váza ötlet szinten </w:t>
        </w:r>
      </w:ins>
      <w:ins w:id="159" w:author="Gamerek Nonstop" w:date="2024-12-05T19:34:00Z">
        <w:r>
          <w:t>lehet,</w:t>
        </w:r>
      </w:ins>
      <w:ins w:id="160" w:author="Gamerek Nonstop" w:date="2024-12-05T19:33:00Z">
        <w:r>
          <w:t xml:space="preserve"> hogy évek</w:t>
        </w:r>
      </w:ins>
      <w:ins w:id="161" w:author="Gamerek Nonstop" w:date="2024-12-05T19:34:00Z">
        <w:r>
          <w:t>kel ezelőtt is létezett.</w:t>
        </w:r>
      </w:ins>
      <w:ins w:id="162" w:author="Gamerek Nonstop" w:date="2024-12-05T19:35:00Z">
        <w:r>
          <w:t xml:space="preserve"> Ilyenkor fontos a teljeskörű felmérés és a fejlesztési szakaszok megállapítása.</w:t>
        </w:r>
      </w:ins>
    </w:p>
    <w:p w14:paraId="5011E325" w14:textId="77777777" w:rsidR="007128FE" w:rsidRDefault="007128FE" w:rsidP="007128FE">
      <w:r>
        <w:t>A lépések ezekben a pontokban meghatározhatók:</w:t>
      </w:r>
    </w:p>
    <w:p w14:paraId="5943F3E2" w14:textId="77777777" w:rsidR="007128FE" w:rsidRDefault="007128FE" w:rsidP="007128FE">
      <w:pPr>
        <w:pStyle w:val="Listaszerbekezds"/>
        <w:numPr>
          <w:ilvl w:val="0"/>
          <w:numId w:val="22"/>
        </w:numPr>
      </w:pPr>
      <w:r>
        <w:t>Ötlet és Koncepció kidolgozása</w:t>
      </w:r>
    </w:p>
    <w:p w14:paraId="1EEFFF18" w14:textId="77777777" w:rsidR="007128FE" w:rsidRDefault="007128FE" w:rsidP="007128FE">
      <w:pPr>
        <w:pStyle w:val="Listaszerbekezds"/>
        <w:numPr>
          <w:ilvl w:val="0"/>
          <w:numId w:val="22"/>
        </w:numPr>
      </w:pPr>
      <w:r>
        <w:t>Játékmenet tervezése</w:t>
      </w:r>
    </w:p>
    <w:p w14:paraId="7819F4F6" w14:textId="77777777" w:rsidR="007128FE" w:rsidRDefault="007128FE" w:rsidP="007128FE">
      <w:pPr>
        <w:pStyle w:val="Listaszerbekezds"/>
        <w:numPr>
          <w:ilvl w:val="0"/>
          <w:numId w:val="22"/>
        </w:numPr>
      </w:pPr>
      <w:r>
        <w:t>Technológia és Eszközök kiválasztása</w:t>
      </w:r>
    </w:p>
    <w:p w14:paraId="16D778E1" w14:textId="77777777" w:rsidR="007128FE" w:rsidRDefault="007128FE" w:rsidP="007128FE">
      <w:pPr>
        <w:pStyle w:val="Listaszerbekezds"/>
        <w:numPr>
          <w:ilvl w:val="0"/>
          <w:numId w:val="22"/>
        </w:numPr>
      </w:pPr>
      <w:r>
        <w:t>Prototípus készítése (Alfa fázis)</w:t>
      </w:r>
    </w:p>
    <w:p w14:paraId="63451EC9" w14:textId="77777777" w:rsidR="007128FE" w:rsidRDefault="007128FE" w:rsidP="007128FE">
      <w:pPr>
        <w:pStyle w:val="Listaszerbekezds"/>
        <w:numPr>
          <w:ilvl w:val="0"/>
          <w:numId w:val="22"/>
        </w:numPr>
      </w:pPr>
      <w:r>
        <w:t>Béta tesztelés és adatbázis felállítása</w:t>
      </w:r>
    </w:p>
    <w:p w14:paraId="6DBAF70F" w14:textId="77777777" w:rsidR="007128FE" w:rsidRDefault="007128FE" w:rsidP="007128FE">
      <w:pPr>
        <w:pStyle w:val="Listaszerbekezds"/>
        <w:numPr>
          <w:ilvl w:val="0"/>
          <w:numId w:val="22"/>
        </w:numPr>
      </w:pPr>
      <w:r>
        <w:t>Kiadás</w:t>
      </w:r>
    </w:p>
    <w:p w14:paraId="38A4E5D2" w14:textId="2470CFB1" w:rsidR="007128FE" w:rsidDel="00CB0E48" w:rsidRDefault="007128FE" w:rsidP="007128FE">
      <w:pPr>
        <w:pStyle w:val="Listaszerbekezds"/>
        <w:numPr>
          <w:ilvl w:val="0"/>
          <w:numId w:val="22"/>
        </w:numPr>
        <w:rPr>
          <w:del w:id="163" w:author="Szabó Patrícia" w:date="2024-12-05T18:50:00Z"/>
        </w:rPr>
      </w:pPr>
      <w:r>
        <w:t>Statisztikai elemzés</w:t>
      </w:r>
    </w:p>
    <w:p w14:paraId="16DC7B9D" w14:textId="77777777" w:rsidR="007128FE" w:rsidRDefault="007128FE" w:rsidP="00CB0E48">
      <w:pPr>
        <w:pStyle w:val="Listaszerbekezds"/>
        <w:numPr>
          <w:ilvl w:val="0"/>
          <w:numId w:val="22"/>
        </w:numPr>
      </w:pPr>
    </w:p>
    <w:p w14:paraId="0BFE8731" w14:textId="15573BBC" w:rsidR="007128FE" w:rsidRDefault="007128FE" w:rsidP="007128FE">
      <w:pPr>
        <w:pStyle w:val="Firstparagraph"/>
      </w:pPr>
      <w:r>
        <w:lastRenderedPageBreak/>
        <w:t>A lista a teljeskörű fejlesztés lefedését hivatott elméleti szempontból ellátni. Egy nagy fejlesztő cég és egy</w:t>
      </w:r>
      <w:ins w:id="164" w:author="Gamerek Nonstop" w:date="2024-12-05T19:39:00Z">
        <w:r w:rsidR="00654C71">
          <w:t>énileg</w:t>
        </w:r>
      </w:ins>
      <w:ins w:id="165" w:author="Gamerek Nonstop" w:date="2024-12-05T19:40:00Z">
        <w:r w:rsidR="00654C71">
          <w:t xml:space="preserve"> dolgozó szabad általában önerő</w:t>
        </w:r>
      </w:ins>
      <w:ins w:id="166" w:author="Gamerek Nonstop" w:date="2024-12-05T19:41:00Z">
        <w:r w:rsidR="00654C71">
          <w:t>ből finanszírozott</w:t>
        </w:r>
      </w:ins>
      <w:ins w:id="167" w:author="Gamerek Nonstop" w:date="2024-12-05T19:40:00Z">
        <w:r w:rsidR="00654C71">
          <w:t xml:space="preserve"> </w:t>
        </w:r>
      </w:ins>
      <w:del w:id="168" w:author="Gamerek Nonstop" w:date="2024-12-05T19:39:00Z">
        <w:r w:rsidDel="00654C71">
          <w:delText xml:space="preserve"> „</w:delText>
        </w:r>
        <w:commentRangeStart w:id="169"/>
        <w:r w:rsidDel="00654C71">
          <w:delText>Indie</w:delText>
        </w:r>
        <w:commentRangeEnd w:id="169"/>
        <w:r w:rsidR="00CB0E48" w:rsidDel="00654C71">
          <w:rPr>
            <w:rStyle w:val="Jegyzethivatkozs"/>
            <w:rFonts w:cstheme="minorHAnsi"/>
          </w:rPr>
          <w:commentReference w:id="169"/>
        </w:r>
        <w:r w:rsidDel="00654C71">
          <w:delText xml:space="preserve">” </w:delText>
        </w:r>
      </w:del>
      <w:r>
        <w:t>játékfejlesztő</w:t>
      </w:r>
      <w:ins w:id="170" w:author="Gamerek Nonstop" w:date="2024-12-05T19:41:00Z">
        <w:r w:rsidR="00654C71">
          <w:t xml:space="preserve">nek (azaz másnéven </w:t>
        </w:r>
        <w:proofErr w:type="spellStart"/>
        <w:r w:rsidR="00654C71">
          <w:t>Indie</w:t>
        </w:r>
        <w:proofErr w:type="spellEnd"/>
        <w:r w:rsidR="00654C71">
          <w:t xml:space="preserve"> játékfejlesztőnek) </w:t>
        </w:r>
      </w:ins>
      <w:del w:id="171" w:author="Gamerek Nonstop" w:date="2024-12-05T19:41:00Z">
        <w:r w:rsidDel="00654C71">
          <w:delText xml:space="preserve"> </w:delText>
        </w:r>
      </w:del>
      <w:del w:id="172" w:author="Gamerek Nonstop" w:date="2024-12-05T19:39:00Z">
        <w:r w:rsidDel="00654C71">
          <w:delText xml:space="preserve">egyénnek vagy csapatnak </w:delText>
        </w:r>
      </w:del>
      <w:r>
        <w:t>is kulcsfontosságú definiálni a lépéseket, ami alapján konzisztensen meg lehet határozni bármelyik pillanatban, hogy a jelen állás szerint hol tart a projekt. Ez alapján lehet teljesítménymutatókat, célokat vagy pénzügyi döntéseket meghozni, megalapozni.</w:t>
      </w:r>
    </w:p>
    <w:p w14:paraId="0AC9B412" w14:textId="6991D037" w:rsidR="007128FE" w:rsidRPr="007128FE" w:rsidRDefault="007128FE" w:rsidP="007128FE">
      <w:pPr>
        <w:pStyle w:val="Cmsor3"/>
      </w:pPr>
      <w:r>
        <w:t>Ötlet és koncepció kidolgozása</w:t>
      </w:r>
    </w:p>
    <w:p w14:paraId="3DDF760C" w14:textId="51CBFA78" w:rsidR="007128FE" w:rsidDel="00CB0E48" w:rsidRDefault="007128FE">
      <w:pPr>
        <w:ind w:firstLine="0"/>
        <w:rPr>
          <w:del w:id="173" w:author="Szabó Patrícia" w:date="2024-12-05T18:51:00Z"/>
        </w:rPr>
        <w:pPrChange w:id="174" w:author="Gamerek Nonstop" w:date="2024-12-05T19:42:00Z">
          <w:pPr/>
        </w:pPrChange>
      </w:pPr>
      <w:r>
        <w:t>Az ötletelés fázisban alakul ki a koncepció és ez a</w:t>
      </w:r>
      <w:r w:rsidRPr="00EB4780">
        <w:t xml:space="preserve"> játékfejle</w:t>
      </w:r>
      <w:r>
        <w:t>s</w:t>
      </w:r>
      <w:r w:rsidRPr="00EB4780">
        <w:t xml:space="preserve">ztés első és nagyon fontos szakasza. </w:t>
      </w:r>
      <w:r>
        <w:t>Itt</w:t>
      </w:r>
      <w:r w:rsidRPr="00EB4780">
        <w:t xml:space="preserve"> hatá</w:t>
      </w:r>
      <w:ins w:id="175" w:author="Gamerek Nonstop" w:date="2024-12-05T19:42:00Z">
        <w:r w:rsidR="00654C71">
          <w:t>roztam</w:t>
        </w:r>
      </w:ins>
      <w:del w:id="176" w:author="Gamerek Nonstop" w:date="2024-12-05T19:42:00Z">
        <w:r w:rsidRPr="00EB4780" w:rsidDel="00654C71">
          <w:delText>rozod</w:delText>
        </w:r>
      </w:del>
      <w:r w:rsidRPr="00EB4780">
        <w:t xml:space="preserve"> meg a projekt alapjait, és alapoz</w:t>
      </w:r>
      <w:ins w:id="177" w:author="Gamerek Nonstop" w:date="2024-12-05T19:42:00Z">
        <w:r w:rsidR="00654C71">
          <w:t>tam</w:t>
        </w:r>
      </w:ins>
      <w:del w:id="178" w:author="Gamerek Nonstop" w:date="2024-12-05T19:42:00Z">
        <w:r w:rsidRPr="00EB4780" w:rsidDel="00654C71">
          <w:delText>od</w:delText>
        </w:r>
      </w:del>
      <w:r w:rsidRPr="00EB4780">
        <w:t xml:space="preserve"> meg a későbbi fejlesztési döntéseket.</w:t>
      </w:r>
      <w:r>
        <w:t xml:space="preserve"> Fontos egyértelműen </w:t>
      </w:r>
      <w:r w:rsidRPr="00786EB7">
        <w:t>meghatározni, miről fog szólni a játék, mi lesz a központi élmény, és milyen érzéseket akar kiváltani a játékosokból</w:t>
      </w:r>
      <w:r>
        <w:t xml:space="preserve"> egyszóban milyen céllal születik. Itt fektetjük le a mechanikai alapokat és a narratív irányvonalat.</w:t>
      </w:r>
      <w:ins w:id="179" w:author="Szabó Patrícia" w:date="2024-12-05T18:51:00Z">
        <w:r w:rsidR="00CB0E48">
          <w:t xml:space="preserve"> </w:t>
        </w:r>
      </w:ins>
    </w:p>
    <w:p w14:paraId="1DF12301" w14:textId="77777777" w:rsidR="00654C71" w:rsidRDefault="007128FE" w:rsidP="00654C71">
      <w:pPr>
        <w:ind w:firstLine="0"/>
        <w:rPr>
          <w:ins w:id="180" w:author="Gamerek Nonstop" w:date="2024-12-05T19:42:00Z"/>
        </w:rPr>
      </w:pPr>
      <w:r>
        <w:t>Ezek mellett, ami piaci szemszögből még fontos lehet az a piaci réteg megcélzása, illetve a befogadóréteg meghatározása magyarul a célközönsége.</w:t>
      </w:r>
    </w:p>
    <w:p w14:paraId="40C084B9" w14:textId="2672D20E" w:rsidR="007128FE" w:rsidDel="00CB0E48" w:rsidRDefault="00CB0E48">
      <w:pPr>
        <w:ind w:firstLine="0"/>
        <w:rPr>
          <w:del w:id="181" w:author="Szabó Patrícia" w:date="2024-12-05T18:51:00Z"/>
        </w:rPr>
        <w:pPrChange w:id="182" w:author="Gamerek Nonstop" w:date="2024-12-05T19:42:00Z">
          <w:pPr/>
        </w:pPrChange>
      </w:pPr>
      <w:ins w:id="183" w:author="Szabó Patrícia" w:date="2024-12-05T18:51:00Z">
        <w:del w:id="184" w:author="Gamerek Nonstop" w:date="2024-12-05T19:42:00Z">
          <w:r w:rsidDel="00654C71">
            <w:delText xml:space="preserve"> </w:delText>
          </w:r>
        </w:del>
      </w:ins>
    </w:p>
    <w:p w14:paraId="34B0894B" w14:textId="400E8EC2" w:rsidR="007128FE" w:rsidDel="00CB0E48" w:rsidRDefault="007128FE">
      <w:pPr>
        <w:ind w:firstLine="0"/>
        <w:rPr>
          <w:del w:id="185" w:author="Szabó Patrícia" w:date="2024-12-05T18:51:00Z"/>
        </w:rPr>
        <w:pPrChange w:id="186" w:author="Gamerek Nonstop" w:date="2024-12-05T19:42:00Z">
          <w:pPr/>
        </w:pPrChange>
      </w:pPr>
      <w:r>
        <w:t>Fontos meghatározni a játék műfaját is mivel a története szempontjából, illetve grafikai és világépítési szempontból fontos tud lenni, hogy hova van a játékos belehelyezve.</w:t>
      </w:r>
      <w:ins w:id="187" w:author="Szabó Patrícia" w:date="2024-12-05T18:51:00Z">
        <w:r w:rsidR="00CB0E48">
          <w:t xml:space="preserve"> </w:t>
        </w:r>
      </w:ins>
    </w:p>
    <w:p w14:paraId="738FE526" w14:textId="77777777" w:rsidR="007128FE" w:rsidRDefault="007128FE">
      <w:pPr>
        <w:ind w:firstLine="0"/>
        <w:pPrChange w:id="188" w:author="Gamerek Nonstop" w:date="2024-12-05T19:42:00Z">
          <w:pPr/>
        </w:pPrChange>
      </w:pPr>
      <w:r>
        <w:t xml:space="preserve">A nagyobb játékkiadók gyakran csinálnak piackutatást a koncepció felállításakor pont azzal a céllal, hogy megtudják a tökéletes réteg, műfaj, stílus, hogy van elképzelve az adott generációban, korszakban. </w:t>
      </w:r>
    </w:p>
    <w:p w14:paraId="26058A8A" w14:textId="1134A63B" w:rsidR="00B64CF2" w:rsidRDefault="007128FE" w:rsidP="007128FE">
      <w:pPr>
        <w:pStyle w:val="Cmsor3"/>
      </w:pPr>
      <w:r>
        <w:t>Játékmenet tervezése</w:t>
      </w:r>
    </w:p>
    <w:p w14:paraId="30D244D2" w14:textId="77777777" w:rsidR="007128FE" w:rsidDel="00654C71" w:rsidRDefault="007128FE">
      <w:pPr>
        <w:ind w:firstLine="0"/>
        <w:rPr>
          <w:del w:id="189" w:author="Gamerek Nonstop" w:date="2024-12-05T19:43:00Z"/>
        </w:rPr>
        <w:pPrChange w:id="190" w:author="Gamerek Nonstop" w:date="2024-12-05T19:42:00Z">
          <w:pPr/>
        </w:pPrChange>
      </w:pPr>
      <w:r>
        <w:t xml:space="preserve">A játékmenet tervezése a projekt egyik kulcsfontosságú szakasza, mivel itt dől el, hogy a játék milyen interakciókat kínál a játékosok számára. Ebben a fázisban határozod meg, hogyan fog működni a játék mechanikája, milyen szabályok irányítják, és milyen kihívások várnak a játékosokra.  </w:t>
      </w:r>
    </w:p>
    <w:p w14:paraId="0DA708D4" w14:textId="77777777" w:rsidR="007128FE" w:rsidRDefault="007128FE">
      <w:pPr>
        <w:ind w:firstLine="0"/>
        <w:pPrChange w:id="191" w:author="Gamerek Nonstop" w:date="2024-12-05T19:43:00Z">
          <w:pPr/>
        </w:pPrChange>
      </w:pPr>
    </w:p>
    <w:p w14:paraId="5C0A6D01" w14:textId="1CDF9740" w:rsidR="007128FE" w:rsidRDefault="007128FE" w:rsidP="007128FE">
      <w:del w:id="192" w:author="Gamerek Nonstop" w:date="2024-12-05T19:43:00Z">
        <w:r w:rsidDel="00654C71">
          <w:delText>A fontosabb kérdések, amik ilyenkor felmerülhetnek a következők</w:delText>
        </w:r>
      </w:del>
      <w:ins w:id="193" w:author="Gamerek Nonstop" w:date="2024-12-05T19:43:00Z">
        <w:r w:rsidR="00654C71">
          <w:t>A számomra felmerült kérdések a következők voltak</w:t>
        </w:r>
      </w:ins>
      <w:r>
        <w:t xml:space="preserve">:  </w:t>
      </w:r>
    </w:p>
    <w:p w14:paraId="17049DDA" w14:textId="47ABC570" w:rsidR="007128FE" w:rsidRDefault="007128FE" w:rsidP="007128FE">
      <w:pPr>
        <w:pStyle w:val="Listaszerbekezds"/>
        <w:numPr>
          <w:ilvl w:val="0"/>
          <w:numId w:val="24"/>
        </w:numPr>
        <w:rPr>
          <w:ins w:id="194" w:author="Gamerek Nonstop" w:date="2024-12-05T19:43:00Z"/>
        </w:rPr>
      </w:pPr>
      <w:r>
        <w:t>Mi lesz a játékos célja</w:t>
      </w:r>
      <w:ins w:id="195" w:author="Gamerek Nonstop" w:date="2024-12-05T19:43:00Z">
        <w:r w:rsidR="00654C71">
          <w:t>, mit kell teljesítenie</w:t>
        </w:r>
      </w:ins>
      <w:r>
        <w:t xml:space="preserve">? </w:t>
      </w:r>
    </w:p>
    <w:p w14:paraId="23C24476" w14:textId="0F482938" w:rsidR="00654C71" w:rsidRDefault="00654C71" w:rsidP="007128FE">
      <w:pPr>
        <w:pStyle w:val="Listaszerbekezds"/>
        <w:numPr>
          <w:ilvl w:val="0"/>
          <w:numId w:val="24"/>
        </w:numPr>
        <w:rPr>
          <w:ins w:id="196" w:author="Gamerek Nonstop" w:date="2024-12-05T19:44:00Z"/>
        </w:rPr>
      </w:pPr>
      <w:ins w:id="197" w:author="Gamerek Nonstop" w:date="2024-12-05T19:43:00Z">
        <w:r>
          <w:t>Mit kap jutalmul a teljesítésért</w:t>
        </w:r>
      </w:ins>
      <w:ins w:id="198" w:author="Gamerek Nonstop" w:date="2024-12-05T19:44:00Z">
        <w:r>
          <w:t>?</w:t>
        </w:r>
      </w:ins>
    </w:p>
    <w:p w14:paraId="5E6203B6" w14:textId="09050199" w:rsidR="00654C71" w:rsidRDefault="00654C71" w:rsidP="007128FE">
      <w:pPr>
        <w:pStyle w:val="Listaszerbekezds"/>
        <w:numPr>
          <w:ilvl w:val="0"/>
          <w:numId w:val="24"/>
        </w:numPr>
      </w:pPr>
      <w:ins w:id="199" w:author="Gamerek Nonstop" w:date="2024-12-05T19:44:00Z">
        <w:r>
          <w:t>Mi motiválja a játék folytatásában?</w:t>
        </w:r>
      </w:ins>
    </w:p>
    <w:p w14:paraId="2728698C" w14:textId="77777777" w:rsidR="007128FE" w:rsidRDefault="007128FE" w:rsidP="007128FE">
      <w:pPr>
        <w:pStyle w:val="Listaszerbekezds"/>
        <w:numPr>
          <w:ilvl w:val="0"/>
          <w:numId w:val="24"/>
        </w:numPr>
      </w:pPr>
      <w:r>
        <w:t>Milyen eszközökkel és mechanikákkal éri el ezt a célt?</w:t>
      </w:r>
    </w:p>
    <w:p w14:paraId="5465DFEC" w14:textId="71EDDBAD" w:rsidR="007128FE" w:rsidRDefault="007128FE" w:rsidP="007128FE">
      <w:pPr>
        <w:pStyle w:val="Listaszerbekezds"/>
        <w:numPr>
          <w:ilvl w:val="0"/>
          <w:numId w:val="24"/>
        </w:numPr>
        <w:rPr>
          <w:ins w:id="200" w:author="Gamerek Nonstop" w:date="2024-12-05T19:44:00Z"/>
        </w:rPr>
      </w:pPr>
      <w:r>
        <w:lastRenderedPageBreak/>
        <w:t>Hogyan biztosítod, hogy a játék kihívásai érdekesek és kiegyensúlyozottak legyenek?</w:t>
      </w:r>
    </w:p>
    <w:p w14:paraId="4D117B73" w14:textId="6AD34564" w:rsidR="00654C71" w:rsidRDefault="00654C71">
      <w:pPr>
        <w:rPr>
          <w:ins w:id="201" w:author="Gamerek Nonstop" w:date="2024-12-05T19:46:00Z"/>
        </w:rPr>
        <w:pPrChange w:id="202" w:author="Gamerek Nonstop" w:date="2024-12-05T19:46:00Z">
          <w:pPr>
            <w:ind w:firstLine="0"/>
          </w:pPr>
        </w:pPrChange>
      </w:pPr>
      <w:ins w:id="203" w:author="Gamerek Nonstop" w:date="2024-12-05T19:45:00Z">
        <w:r>
          <w:t xml:space="preserve">Számos hasonló kérdést tettem fel magamnak annak érdekében, hogy értelmet </w:t>
        </w:r>
      </w:ins>
      <w:ins w:id="204" w:author="Gamerek Nonstop" w:date="2024-12-05T19:46:00Z">
        <w:r>
          <w:t>adja a</w:t>
        </w:r>
      </w:ins>
      <w:ins w:id="205" w:author="Gamerek Nonstop" w:date="2024-12-05T19:45:00Z">
        <w:r>
          <w:t xml:space="preserve"> játéknak és folyamatosan le tudja kötni a játékos figyelmét</w:t>
        </w:r>
      </w:ins>
    </w:p>
    <w:p w14:paraId="57BE1789" w14:textId="6706525D" w:rsidR="00654C71" w:rsidRDefault="00654C71">
      <w:pPr>
        <w:pPrChange w:id="206" w:author="Gamerek Nonstop" w:date="2024-12-05T19:46:00Z">
          <w:pPr>
            <w:pStyle w:val="Listaszerbekezds"/>
            <w:numPr>
              <w:numId w:val="24"/>
            </w:numPr>
            <w:ind w:left="1287"/>
          </w:pPr>
        </w:pPrChange>
      </w:pPr>
      <w:ins w:id="207" w:author="Gamerek Nonstop" w:date="2024-12-05T19:46:00Z">
        <w:r>
          <w:t>A játékos célja a minél jobb eredmény elérése lesz, egy</w:t>
        </w:r>
        <w:r w:rsidR="00BB158A">
          <w:t>fajta</w:t>
        </w:r>
        <w:r>
          <w:t xml:space="preserve"> </w:t>
        </w:r>
      </w:ins>
      <w:ins w:id="208" w:author="Gamerek Nonstop" w:date="2024-12-05T19:49:00Z">
        <w:r w:rsidR="00BB158A">
          <w:t>versenyszellem,</w:t>
        </w:r>
      </w:ins>
      <w:ins w:id="209" w:author="Gamerek Nonstop" w:date="2024-12-05T19:47:00Z">
        <w:r w:rsidR="00BB158A">
          <w:t xml:space="preserve"> amit a többi játékos eredményei láttán érezhet. A motiváció sokakban megvan, hogy mások felé kerekedjenek</w:t>
        </w:r>
      </w:ins>
      <w:ins w:id="210" w:author="Gamerek Nonstop" w:date="2024-12-05T19:48:00Z">
        <w:r w:rsidR="00BB158A">
          <w:t xml:space="preserve"> és ezt ezen játékok során megtehetik mivel az top eredmények láthatóak. Ez egyben meg tudja adni a játékosnak a motiv</w:t>
        </w:r>
      </w:ins>
      <w:ins w:id="211" w:author="Gamerek Nonstop" w:date="2024-12-05T19:49:00Z">
        <w:r w:rsidR="00BB158A">
          <w:t xml:space="preserve">ációt is mivel mások felé tud kerekedni a saját generációján belül. A játékok teljesítéséért a játék megerősítéseket küldd a </w:t>
        </w:r>
      </w:ins>
      <w:ins w:id="212" w:author="Gamerek Nonstop" w:date="2024-12-05T19:51:00Z">
        <w:r w:rsidR="00BB158A">
          <w:t>teljesítésről,</w:t>
        </w:r>
      </w:ins>
      <w:ins w:id="213" w:author="Gamerek Nonstop" w:date="2024-12-05T19:49:00Z">
        <w:r w:rsidR="00BB158A">
          <w:t xml:space="preserve"> illetve az a</w:t>
        </w:r>
      </w:ins>
      <w:ins w:id="214" w:author="Gamerek Nonstop" w:date="2024-12-05T19:50:00Z">
        <w:r w:rsidR="00BB158A">
          <w:t xml:space="preserve">zzal elért helyezésről. A </w:t>
        </w:r>
      </w:ins>
      <w:ins w:id="215" w:author="Gamerek Nonstop" w:date="2024-12-05T19:51:00Z">
        <w:r w:rsidR="00BB158A">
          <w:t>mechanikák,</w:t>
        </w:r>
      </w:ins>
      <w:ins w:id="216" w:author="Gamerek Nonstop" w:date="2024-12-05T19:50:00Z">
        <w:r w:rsidR="00BB158A">
          <w:t xml:space="preserve"> amikkel ezt el tudom érni pont a tesztekben merülnek ki. Logika, reakcióidő, gyorsaság, türelem</w:t>
        </w:r>
      </w:ins>
      <w:ins w:id="217" w:author="Gamerek Nonstop" w:date="2024-12-05T19:51:00Z">
        <w:r w:rsidR="00BB158A">
          <w:t>, memória. Ezek mind olyan tesztelhető készségek, amikkel mindenki rendelkezik csak eltérő arányban.</w:t>
        </w:r>
      </w:ins>
    </w:p>
    <w:p w14:paraId="634C462F" w14:textId="77777777" w:rsidR="007128FE" w:rsidRDefault="007128FE" w:rsidP="007128FE">
      <w:r>
        <w:t xml:space="preserve">A játékmenet tervezésénél figyelembe kell venni az interaktivitást és a játékosok viselkedését is. Fontos, hogy a játék különböző rétegeket kínáljon: például legyen benne gyorsan megtanulható, de mélyebb stratégiákat kínáló rendszer.  </w:t>
      </w:r>
    </w:p>
    <w:p w14:paraId="002D7708" w14:textId="67088BB6" w:rsidR="007128FE" w:rsidRDefault="00BB158A" w:rsidP="007128FE">
      <w:ins w:id="218" w:author="Gamerek Nonstop" w:date="2024-12-05T19:52:00Z">
        <w:r>
          <w:t>Általánosságban e</w:t>
        </w:r>
      </w:ins>
      <w:del w:id="219" w:author="Gamerek Nonstop" w:date="2024-12-05T19:52:00Z">
        <w:r w:rsidR="007128FE" w:rsidDel="00BB158A">
          <w:delText>E</w:delText>
        </w:r>
      </w:del>
      <w:r w:rsidR="007128FE">
        <w:t xml:space="preserve">bben a szakaszban készülnek a dokumentációk és az első vázlatok a játék rendszereiről, mint például:  </w:t>
      </w:r>
    </w:p>
    <w:p w14:paraId="6B3C2E58" w14:textId="77777777" w:rsidR="007128FE" w:rsidRDefault="007128FE" w:rsidP="007128FE">
      <w:pPr>
        <w:pStyle w:val="Listaszerbekezds"/>
        <w:numPr>
          <w:ilvl w:val="0"/>
          <w:numId w:val="23"/>
        </w:numPr>
      </w:pPr>
      <w:r>
        <w:t>Fő mechanikák és játékrendszerek (pl. harc, felfedezés, építés stb.)</w:t>
      </w:r>
    </w:p>
    <w:p w14:paraId="7ECAC7E6" w14:textId="77777777" w:rsidR="007128FE" w:rsidRDefault="007128FE" w:rsidP="007128FE">
      <w:pPr>
        <w:pStyle w:val="Listaszerbekezds"/>
        <w:numPr>
          <w:ilvl w:val="0"/>
          <w:numId w:val="23"/>
        </w:numPr>
      </w:pPr>
      <w:r>
        <w:t>Szintek és pályák szerkezete</w:t>
      </w:r>
    </w:p>
    <w:p w14:paraId="4463BA5D" w14:textId="77777777" w:rsidR="007128FE" w:rsidRDefault="007128FE" w:rsidP="007128FE">
      <w:pPr>
        <w:pStyle w:val="Listaszerbekezds"/>
        <w:numPr>
          <w:ilvl w:val="0"/>
          <w:numId w:val="23"/>
        </w:numPr>
      </w:pPr>
      <w:r>
        <w:t>Interfész és felhasználói élmény tervezése</w:t>
      </w:r>
    </w:p>
    <w:p w14:paraId="40F16CB5" w14:textId="77777777" w:rsidR="007128FE" w:rsidRDefault="007128FE" w:rsidP="007128FE">
      <w:r>
        <w:t xml:space="preserve">A játékmenet prototípusok segítségével tesztelhető, hogy láthatóvá váljon, mennyire szórakoztató és működőképes a tervezett rendszer. Az eredmények alapján a tervek finomhangolása elengedhetetlen a későbbi fejlesztési szakaszok sikeréhez.  </w:t>
      </w:r>
    </w:p>
    <w:p w14:paraId="08E43D50" w14:textId="77777777" w:rsidR="007128FE" w:rsidRDefault="007128FE" w:rsidP="007128FE">
      <w:r>
        <w:t>A cél itt az, hogy egyértelmű, részletes, és átlátható tervet készíts, amely a fejlesztőcsapat minden tagja számára érthető, és amely alapot biztosít a játék megvalósításához.</w:t>
      </w:r>
    </w:p>
    <w:p w14:paraId="3710EC92" w14:textId="77777777" w:rsidR="007128FE" w:rsidRDefault="007128FE" w:rsidP="007128FE">
      <w:r>
        <w:t>Az én esetemben a játék mechanikáinak kitalálása a koncepcióban és a tesztelhetőségben merült ki, mivel olyan játékokat kellett kitalálnom, amik reprezentálni tudják az adott játékos generáción belüli eredményeit. A játékoknak érthetőnek kell lenniük idősek és gyerekek számára is, figyelemfelkeltőnek kell lennie, hogy meg tudja fogni az adott játékos fantáziáját és logikailag konzisztensnek kell lennie, amivel elkerülhetők a félreértések és logikai malőrök.</w:t>
      </w:r>
    </w:p>
    <w:p w14:paraId="2BD9ED97" w14:textId="28704A8D" w:rsidR="007128FE" w:rsidRDefault="007128FE" w:rsidP="007128FE">
      <w:pPr>
        <w:pStyle w:val="Cmsor3"/>
      </w:pPr>
      <w:r>
        <w:lastRenderedPageBreak/>
        <w:t>Technológia és eszközök kiválasztása</w:t>
      </w:r>
    </w:p>
    <w:p w14:paraId="596C314E" w14:textId="77777777" w:rsidR="007128FE" w:rsidRDefault="007128FE">
      <w:pPr>
        <w:ind w:firstLine="0"/>
        <w:pPrChange w:id="220" w:author="Gamerek Nonstop" w:date="2024-12-05T19:52:00Z">
          <w:pPr/>
        </w:pPrChange>
      </w:pPr>
      <w:r>
        <w:t>A megfelelő technológia és eszközök kiválasztása döntően befolyásolja a játékfejlesztés menetét és eredményét. Ez a lépés alapozza meg a munkafolyamatokat, illetve határozza meg, hogy a csapat vagy az egyén milyen gyorsan, hatékonyan és kreatívan tud dolgozni.</w:t>
      </w:r>
    </w:p>
    <w:p w14:paraId="26AC67F6" w14:textId="41A7F529" w:rsidR="007128FE" w:rsidRDefault="007128FE" w:rsidP="007128FE">
      <w:r>
        <w:t>Ebben a szakaszban</w:t>
      </w:r>
      <w:del w:id="221" w:author="Gamerek Nonstop" w:date="2024-12-05T22:13:00Z">
        <w:r w:rsidDel="0077743F">
          <w:delText xml:space="preserve"> meg kell határozni</w:delText>
        </w:r>
      </w:del>
      <w:ins w:id="222" w:author="Gamerek Nonstop" w:date="2024-12-05T22:13:00Z">
        <w:r w:rsidR="0077743F">
          <w:t xml:space="preserve"> határo</w:t>
        </w:r>
      </w:ins>
      <w:ins w:id="223" w:author="Gamerek Nonstop" w:date="2024-12-05T22:14:00Z">
        <w:r w:rsidR="0077743F">
          <w:t>ztam meg</w:t>
        </w:r>
      </w:ins>
      <w:r>
        <w:t xml:space="preserve">, hogy a projekt igényeihez melyik fejlesztői motor, nyelv, platform és eszközök illenek leginkább. Kiemelt szerepet kap </w:t>
      </w:r>
      <w:del w:id="224" w:author="Gamerek Nonstop" w:date="2024-12-05T22:14:00Z">
        <w:r w:rsidDel="0077743F">
          <w:delText xml:space="preserve">a csapat tapasztalata, </w:delText>
        </w:r>
      </w:del>
      <w:r>
        <w:t xml:space="preserve">a játék célplatformja (pl. PC, mobil vagy konzol) és a rendelkezésre álló </w:t>
      </w:r>
      <w:proofErr w:type="gramStart"/>
      <w:r>
        <w:t>költségvetés</w:t>
      </w:r>
      <w:proofErr w:type="gramEnd"/>
      <w:ins w:id="225" w:author="Gamerek Nonstop" w:date="2024-12-05T22:14:00Z">
        <w:r w:rsidR="0077743F">
          <w:t xml:space="preserve"> illetve azt befogadó közönség</w:t>
        </w:r>
      </w:ins>
      <w:r>
        <w:t>. Például egy komplex, 3D-s akciójátékhoz más technológia szükséges, mint egy egyszerűbb mobiljátékhoz.</w:t>
      </w:r>
    </w:p>
    <w:p w14:paraId="3F1D0E0D" w14:textId="77777777" w:rsidR="007128FE" w:rsidRDefault="007128FE" w:rsidP="007128FE">
      <w:r>
        <w:t>A döntés során nemcsak technikai tényezőket kell figyelembe venni: az eszközöknek és a technológiának támogatnia kell az együttműködést és a verziókezelést is, hiszen a fejlesztés későbbi szakaszaiban az időt és erőforrást takaríthat meg.</w:t>
      </w:r>
    </w:p>
    <w:p w14:paraId="58B0DFB7" w14:textId="706C1314" w:rsidR="007128FE" w:rsidRDefault="007128FE" w:rsidP="007128FE">
      <w:r>
        <w:t xml:space="preserve">Egy jó technológiai választás nemcsak a jelenlegi projekt igényeit </w:t>
      </w:r>
      <w:del w:id="226" w:author="Gamerek Nonstop" w:date="2024-12-05T19:52:00Z">
        <w:r w:rsidDel="00BB158A">
          <w:delText>kell</w:delText>
        </w:r>
      </w:del>
      <w:ins w:id="227" w:author="Gamerek Nonstop" w:date="2024-12-05T19:52:00Z">
        <w:r w:rsidR="00BB158A">
          <w:t>kell,</w:t>
        </w:r>
      </w:ins>
      <w:r>
        <w:t xml:space="preserve"> hogy kiszolgálja, hanem a jövőbeli frissítések és bővítések lehetőségét is figyelembe kell vennie. Egy rossz döntés ugyanis korlátokat szabhat, amelyek lassítják a fejlesztést, vagy akár gátolják a játék koncepciójának teljes megvalósulását. Ezért a választási folyamatot mindig alapos kutatásnak kell megelőznie.</w:t>
      </w:r>
    </w:p>
    <w:p w14:paraId="44D76FE3" w14:textId="039DCAB9" w:rsidR="00BB158A" w:rsidRDefault="007128FE">
      <w:r>
        <w:t>A cél egy olyan technológiai háttér kialakítása, amely összhangban van a csapat képességeivel, a projekt céljaival és a végső játékélménnyel. Ez a döntés alapvetően határozza meg, hogy a játékfejlesztés milyen irányban halad tovább.</w:t>
      </w:r>
    </w:p>
    <w:p w14:paraId="76E8C8D4" w14:textId="0F4F16E1" w:rsidR="007128FE" w:rsidRDefault="007128FE" w:rsidP="007128FE">
      <w:pPr>
        <w:pStyle w:val="Cmsor3"/>
      </w:pPr>
      <w:r>
        <w:t>Prototípus készítése (Alfa fázis)</w:t>
      </w:r>
    </w:p>
    <w:p w14:paraId="476F12C0" w14:textId="77777777" w:rsidR="007128FE" w:rsidRDefault="007128FE">
      <w:pPr>
        <w:ind w:firstLine="0"/>
        <w:pPrChange w:id="228" w:author="Gamerek Nonstop" w:date="2024-12-05T19:57:00Z">
          <w:pPr/>
        </w:pPrChange>
      </w:pPr>
      <w:r>
        <w:t xml:space="preserve">A prototípus vagy másnéven „Alpha version” egy félkész állapota a játéknak. Ilyenkor pont ott tart általában a fejlesztés, hogy a fejlesztőcsapatnak szüksége van külső tesztelőkre a belső tesztelő embereken kívül. Illetve ez a fázis a </w:t>
      </w:r>
      <w:proofErr w:type="spellStart"/>
      <w:r>
        <w:t>promótálás</w:t>
      </w:r>
      <w:proofErr w:type="spellEnd"/>
      <w:r>
        <w:t xml:space="preserve"> kezdete, amikor a nagyvilág számára megjeleníthető tartalom készülhet a meglévő kinézetről, működő funkciókról és egy kicsit meg tudja mozgatni azt a réteget, akik az adott zsánerre nyitottak.</w:t>
      </w:r>
    </w:p>
    <w:p w14:paraId="0B2F3A60" w14:textId="77777777" w:rsidR="007128FE" w:rsidRDefault="007128FE" w:rsidP="007128FE">
      <w:r>
        <w:t xml:space="preserve">A tesztelésekhez privát hozzáféréseket szoktak osztogatni a </w:t>
      </w:r>
      <w:proofErr w:type="spellStart"/>
      <w:r>
        <w:t>kontent</w:t>
      </w:r>
      <w:proofErr w:type="spellEnd"/>
      <w:r>
        <w:t xml:space="preserve"> készítő videósoknak vagy </w:t>
      </w:r>
      <w:proofErr w:type="spellStart"/>
      <w:r>
        <w:t>stream-er</w:t>
      </w:r>
      <w:proofErr w:type="spellEnd"/>
      <w:r>
        <w:t xml:space="preserve"> embereknek, akik nemcsak, hogy az esetleges „</w:t>
      </w:r>
      <w:proofErr w:type="spellStart"/>
      <w:r>
        <w:t>bug</w:t>
      </w:r>
      <w:proofErr w:type="spellEnd"/>
      <w:r>
        <w:t>” -ok megkeresésében is sok segítséget tudnak nyújtani, de a közönségük már biztosíthat egy nagyobb vagy kisebb számú befogadóréteget a játék felhasználóbázisának.</w:t>
      </w:r>
    </w:p>
    <w:p w14:paraId="2DDF3A8F" w14:textId="0A7D1940" w:rsidR="007128FE" w:rsidRDefault="007128FE" w:rsidP="007128FE">
      <w:r>
        <w:lastRenderedPageBreak/>
        <w:t>Mechanikailag és fejlesztési szempontból, a</w:t>
      </w:r>
      <w:r w:rsidRPr="00CB463B">
        <w:t xml:space="preserve"> prototípus készítésekor a hangsúly a működésen van, nem a grafikai részleteken. Az egyszerűbb, „helykitöltő” elemek (például alapvető modellek, textúrák vagy animációk) használata lehetővé teszi, hogy a csapat gyorsabban dolgozzon, miközben a játékmenet alapjaira összpontosít.</w:t>
      </w:r>
      <w:r>
        <w:t xml:space="preserve"> </w:t>
      </w:r>
      <w:ins w:id="229" w:author="Gamerek Nonstop" w:date="2024-12-05T21:38:00Z">
        <w:r w:rsidR="00346258">
          <w:t>[6] [7]</w:t>
        </w:r>
      </w:ins>
    </w:p>
    <w:p w14:paraId="67D656F0" w14:textId="77777777" w:rsidR="007128FE" w:rsidRDefault="007128FE" w:rsidP="007128FE">
      <w:r>
        <w:t>Egy prototípusnak a következőket kell tartalmaznia:</w:t>
      </w:r>
    </w:p>
    <w:p w14:paraId="24D230F9" w14:textId="77777777" w:rsidR="007128FE" w:rsidRDefault="007128FE" w:rsidP="007128FE">
      <w:pPr>
        <w:pStyle w:val="Listaszerbekezds"/>
        <w:numPr>
          <w:ilvl w:val="0"/>
          <w:numId w:val="25"/>
        </w:numPr>
      </w:pPr>
      <w:r>
        <w:t>A játék legfontosabb mechanikáinak működő modelljét. Például, ha a játék tartalmaz harcot, ugrást vagy rejtvényeket, ezeknek már működniük kell.</w:t>
      </w:r>
    </w:p>
    <w:p w14:paraId="2EAD76A2" w14:textId="77777777" w:rsidR="007128FE" w:rsidRDefault="007128FE" w:rsidP="007128FE">
      <w:pPr>
        <w:pStyle w:val="Listaszerbekezds"/>
        <w:numPr>
          <w:ilvl w:val="0"/>
          <w:numId w:val="25"/>
        </w:numPr>
      </w:pPr>
      <w:r>
        <w:t>Alapvető felhasználói felületet, amely segíti a játék tesztelését, még akkor is, ha ez csak ideiglenes dizájn elemekkel van megoldva.</w:t>
      </w:r>
    </w:p>
    <w:p w14:paraId="4FACE4D7" w14:textId="0C5054FD" w:rsidR="007128FE" w:rsidRDefault="007128FE" w:rsidP="007128FE">
      <w:pPr>
        <w:pStyle w:val="Listaszerbekezds"/>
        <w:numPr>
          <w:ilvl w:val="0"/>
          <w:numId w:val="25"/>
        </w:numPr>
      </w:pPr>
      <w:r>
        <w:t>Ideiglenes vizuális elemeket („</w:t>
      </w:r>
      <w:proofErr w:type="spellStart"/>
      <w:r>
        <w:t>placeholder</w:t>
      </w:r>
      <w:proofErr w:type="spellEnd"/>
      <w:r>
        <w:t>” grafikák), amelyek segítik a funkciók vizualizálását, de nem reprezentálják a végleges művészeti irányvonalat.</w:t>
      </w:r>
    </w:p>
    <w:p w14:paraId="682D7101" w14:textId="0736A265" w:rsidR="007128FE" w:rsidRPr="007128FE" w:rsidRDefault="007128FE" w:rsidP="007128FE">
      <w:pPr>
        <w:pStyle w:val="Cmsor3"/>
      </w:pPr>
      <w:r>
        <w:t>Béta tesztelés és adatbázis felállítása</w:t>
      </w:r>
    </w:p>
    <w:p w14:paraId="6B64B459" w14:textId="77777777" w:rsidR="007128FE" w:rsidRDefault="007128FE">
      <w:pPr>
        <w:ind w:firstLine="0"/>
        <w:pPrChange w:id="230" w:author="Gamerek Nonstop" w:date="2024-12-05T20:12:00Z">
          <w:pPr/>
        </w:pPrChange>
      </w:pPr>
      <w:r w:rsidRPr="002508B0">
        <w:t>A béta tesztelés a játékfejlesztés egyik legfontosabb része, ahol a cél a stabilitás, hibajavítás és a játékmenet finomítása. Ebben a szakaszban a játék már majdnem kész, de szükség van a játékosok visszajelzéseire, hogy a lehető legjobb élményt nyújtsa. Ezzel együtt történik az adatbázis létrehozása is, ami a játék technikai hátterét adja, főleg, ha online vagy többjátékos funkciók is vannak.</w:t>
      </w:r>
    </w:p>
    <w:p w14:paraId="1167BA3D" w14:textId="77777777" w:rsidR="007128FE" w:rsidRDefault="007128FE" w:rsidP="007128FE">
      <w:r>
        <w:t>A bétatesztelésnek két folyamata van:</w:t>
      </w:r>
    </w:p>
    <w:p w14:paraId="53606C08" w14:textId="77777777" w:rsidR="007128FE" w:rsidRDefault="007128FE" w:rsidP="007128FE">
      <w:pPr>
        <w:pStyle w:val="Listaszerbekezds"/>
        <w:numPr>
          <w:ilvl w:val="0"/>
          <w:numId w:val="26"/>
        </w:numPr>
      </w:pPr>
      <w:r>
        <w:t>Zárt bétatesztelés:</w:t>
      </w:r>
    </w:p>
    <w:p w14:paraId="351D5FC0" w14:textId="77777777" w:rsidR="007128FE" w:rsidRDefault="007128FE" w:rsidP="007128FE">
      <w:r w:rsidRPr="002508B0">
        <w:t>Csak kiválasztott tesztelők (pl. csapat tagjai, meghívott szakértők vagy dedikált tesztelők) játszhatnak a játékkal. Ez lehetőséget ad arra, hogy kontrollált környezetben gyűjts adatokat.</w:t>
      </w:r>
    </w:p>
    <w:p w14:paraId="42EF115B" w14:textId="77777777" w:rsidR="007128FE" w:rsidRDefault="007128FE" w:rsidP="007128FE">
      <w:pPr>
        <w:pStyle w:val="Listaszerbekezds"/>
        <w:numPr>
          <w:ilvl w:val="0"/>
          <w:numId w:val="26"/>
        </w:numPr>
      </w:pPr>
      <w:r>
        <w:t>Nyílt bétatesztelés:</w:t>
      </w:r>
    </w:p>
    <w:p w14:paraId="6879AA45" w14:textId="77777777" w:rsidR="007128FE" w:rsidRDefault="007128FE" w:rsidP="007128FE">
      <w:r w:rsidRPr="002508B0">
        <w:t>A játék szélesebb közönség számára elérhetővé válik, így nagyobb volumenű visszajelzést kapsz a játékélményről és a technikai stabilitásról.</w:t>
      </w:r>
    </w:p>
    <w:p w14:paraId="1E860D95" w14:textId="77777777" w:rsidR="007128FE" w:rsidRDefault="007128FE" w:rsidP="007128FE">
      <w:r>
        <w:t xml:space="preserve">Az adatbázis felépítéséhez a koncepció által már előre tudható, hogy mekkora komplexitású struktúrára lesz szükség, mivel minél nyíltabb online terekben a játék annál fontosabb a jogi és személyi adatok biztonságos eltárolása és megőrzése. Ebben az esetben a tesztelési jelleg miatt a játékosoktól csak alapvető adatokat kérünk </w:t>
      </w:r>
      <w:proofErr w:type="gramStart"/>
      <w:r>
        <w:t>be</w:t>
      </w:r>
      <w:proofErr w:type="gramEnd"/>
      <w:r>
        <w:t xml:space="preserve"> ami a </w:t>
      </w:r>
      <w:r>
        <w:lastRenderedPageBreak/>
        <w:t>statisztikához vagy a beazonosításhoz szükséges lehet. Ilyen adatok például a játékos neve, születési dátuma és email címe. Mint egy űrlap kitöltésekor.</w:t>
      </w:r>
    </w:p>
    <w:p w14:paraId="17C3D1EA" w14:textId="77777777" w:rsidR="007128FE" w:rsidRDefault="007128FE" w:rsidP="007128FE">
      <w:r>
        <w:t>Ha az adatbázis készen áll a tesztelési folyamatnak több külön célja kerül előtérbe, ami a fejlesztési szempontokat és az élvezeti szempontokat finomítja a játékosok számára.</w:t>
      </w:r>
    </w:p>
    <w:p w14:paraId="4E58CE1B" w14:textId="77777777" w:rsidR="007128FE" w:rsidRDefault="007128FE" w:rsidP="007128FE">
      <w:r>
        <w:t xml:space="preserve">Előtérbe kerül a hibajavítás, játékmenet optimalizálása, teljesítmény optimalizálása és a játék felhasználói vélemények általi javítása. Mivel ezek a </w:t>
      </w:r>
      <w:r w:rsidRPr="000F4C0A">
        <w:t>visszajelzések segítenek megérteni, hogyan reagálnak a játékosok a játék mechanikájára, történetére és általános élményére.</w:t>
      </w:r>
    </w:p>
    <w:p w14:paraId="3FE7C251" w14:textId="77777777" w:rsidR="007128FE" w:rsidRDefault="007128FE" w:rsidP="007128FE">
      <w:r>
        <w:t xml:space="preserve">Azt mondják, ha a felhasználó elégedett a cég is elégedett lesz. Sok esetben sajnos van példa arra, hogy egy cég visszaél a játékosok ideével és energiájával. Illetve vannak esetek amikor egy játék fejlesztése megakad a béta fázisban és az éveken keresztül csúsztatott megjelenési dátumig nem jut el a játék. Ilyen volt például a Star Citizen, a játékot 2014-ben tervezte kiadni a </w:t>
      </w:r>
      <w:proofErr w:type="spellStart"/>
      <w:r w:rsidRPr="00B12469">
        <w:t>Cloud</w:t>
      </w:r>
      <w:proofErr w:type="spellEnd"/>
      <w:r w:rsidRPr="00B12469">
        <w:t xml:space="preserve"> </w:t>
      </w:r>
      <w:proofErr w:type="spellStart"/>
      <w:r w:rsidRPr="00B12469">
        <w:t>Imperium</w:t>
      </w:r>
      <w:proofErr w:type="spellEnd"/>
      <w:r w:rsidRPr="00B12469">
        <w:t xml:space="preserve"> </w:t>
      </w:r>
      <w:proofErr w:type="spellStart"/>
      <w:r w:rsidRPr="00B12469">
        <w:t>Games</w:t>
      </w:r>
      <w:proofErr w:type="spellEnd"/>
      <w:r>
        <w:t xml:space="preserve"> kiadó, a koncepciója egy</w:t>
      </w:r>
      <w:r w:rsidRPr="003C77CB">
        <w:t xml:space="preserve"> masszív űrszimulátor </w:t>
      </w:r>
      <w:r>
        <w:t xml:space="preserve">játék, ami akkoriban nagy mértékben </w:t>
      </w:r>
      <w:r w:rsidRPr="003C77CB">
        <w:t>hívta fel magára a figyelmet, a végtelen univerzum és a valósághű fizika ígéretével. A közösségi finanszírozás révén rekordösszeget gyűjtött (600+ millió dollár).</w:t>
      </w:r>
      <w:r>
        <w:t xml:space="preserve"> Ám a játék évek óta az „alpha” szakaszban van, és bár folyamatosan frissül, a végleges megjelenés időpontja bizonytalan. Emiatt a támogatók nagy része csalódott a kiadóban a be nem teljesített ígéreteik miatt.</w:t>
      </w:r>
    </w:p>
    <w:p w14:paraId="35B389AB" w14:textId="4DA78C40" w:rsidR="00B64A04" w:rsidRDefault="007128FE" w:rsidP="007128FE">
      <w:pPr>
        <w:pStyle w:val="Cmsor3"/>
      </w:pPr>
      <w:r>
        <w:t>Kiadás</w:t>
      </w:r>
    </w:p>
    <w:p w14:paraId="2C2CCDAC" w14:textId="77777777" w:rsidR="007128FE" w:rsidRDefault="007128FE">
      <w:pPr>
        <w:ind w:firstLine="0"/>
        <w:pPrChange w:id="231" w:author="Gamerek Nonstop" w:date="2024-12-05T20:12:00Z">
          <w:pPr/>
        </w:pPrChange>
      </w:pPr>
      <w:r>
        <w:t>A játék kiadása a fejlesztési folyamat csúcspontja, ahol a projekt végre a közönség elé kerül. Ez a szakasz magában foglalja a technikai, marketing és logisztikai feladatok összehangolt végrehajtását, hogy a játék sikeresen elérje a célközönségét.</w:t>
      </w:r>
    </w:p>
    <w:p w14:paraId="4DDB02FF" w14:textId="77777777" w:rsidR="007128FE" w:rsidRDefault="007128FE" w:rsidP="007128FE">
      <w:pPr>
        <w:pStyle w:val="Listaszerbekezds"/>
        <w:numPr>
          <w:ilvl w:val="0"/>
          <w:numId w:val="26"/>
        </w:numPr>
      </w:pPr>
      <w:r>
        <w:t>Végleges verzió elkészítése:</w:t>
      </w:r>
    </w:p>
    <w:p w14:paraId="660EBD5C" w14:textId="77777777" w:rsidR="007128FE" w:rsidRDefault="007128FE" w:rsidP="007128FE">
      <w:r>
        <w:t xml:space="preserve"> A béta tesztelésből származó hibák javítása, optimalizációk és az utolsó finomhangolások befejezése után a játék eléri a „</w:t>
      </w:r>
      <w:proofErr w:type="spellStart"/>
      <w:r>
        <w:t>gold</w:t>
      </w:r>
      <w:proofErr w:type="spellEnd"/>
      <w:r>
        <w:t xml:space="preserve"> </w:t>
      </w:r>
      <w:proofErr w:type="spellStart"/>
      <w:r>
        <w:t>master</w:t>
      </w:r>
      <w:proofErr w:type="spellEnd"/>
      <w:r>
        <w:t>” állapotot, vagyis a kiadásra kész végleges verziót.</w:t>
      </w:r>
    </w:p>
    <w:p w14:paraId="5E83729F" w14:textId="77777777" w:rsidR="007128FE" w:rsidRDefault="007128FE" w:rsidP="007128FE">
      <w:pPr>
        <w:pStyle w:val="Listaszerbekezds"/>
        <w:numPr>
          <w:ilvl w:val="0"/>
          <w:numId w:val="26"/>
        </w:numPr>
      </w:pPr>
      <w:r>
        <w:t>Platformkövetelmények teljesítése:</w:t>
      </w:r>
    </w:p>
    <w:p w14:paraId="73D135CB" w14:textId="77777777" w:rsidR="007128FE" w:rsidRDefault="007128FE" w:rsidP="007128FE">
      <w:r>
        <w:t xml:space="preserve">Ha a játékot különböző platformokra szánják (pl. </w:t>
      </w:r>
      <w:proofErr w:type="spellStart"/>
      <w:r>
        <w:t>Steam</w:t>
      </w:r>
      <w:proofErr w:type="spellEnd"/>
      <w:r>
        <w:t xml:space="preserve">, konzolok, </w:t>
      </w:r>
      <w:proofErr w:type="spellStart"/>
      <w:r>
        <w:t>stb</w:t>
      </w:r>
      <w:proofErr w:type="spellEnd"/>
      <w:r>
        <w:t xml:space="preserve">…), minden platform specifikus követelményét teljesíteni kell. Ezek magukban foglalhatják a minőségellenőrzési vizsgálatokat (pl. PlayStation </w:t>
      </w:r>
      <w:proofErr w:type="spellStart"/>
      <w:r>
        <w:t>Certification</w:t>
      </w:r>
      <w:proofErr w:type="spellEnd"/>
      <w:r>
        <w:t xml:space="preserve">, Apple App </w:t>
      </w:r>
      <w:proofErr w:type="spellStart"/>
      <w:r>
        <w:t>Review</w:t>
      </w:r>
      <w:proofErr w:type="spellEnd"/>
      <w:r>
        <w:t>).</w:t>
      </w:r>
    </w:p>
    <w:p w14:paraId="3C09AC80" w14:textId="77777777" w:rsidR="007128FE" w:rsidRDefault="007128FE" w:rsidP="007128FE">
      <w:pPr>
        <w:pStyle w:val="Listaszerbekezds"/>
        <w:numPr>
          <w:ilvl w:val="0"/>
          <w:numId w:val="26"/>
        </w:numPr>
      </w:pPr>
      <w:r>
        <w:t>Kiadói dokumentáció:</w:t>
      </w:r>
    </w:p>
    <w:p w14:paraId="5A2B78CC" w14:textId="6573EF25" w:rsidR="007128FE" w:rsidRDefault="007128FE" w:rsidP="007128FE">
      <w:r>
        <w:lastRenderedPageBreak/>
        <w:t>Minden hivatalos anyagot, például licencszerződéseket, adatvédelmi szabályzatokat és felhasználói kézikönyveket elő kell készíteni. A kiadás a játékfejlesztés gyümölcse, ahol a munka során megálmodott ötletek végre életre kelnek a játékosok számára. A megfelelő előkészítéssel és utókövetéssel a kiadás nemcsak a projekt lezárását, hanem hosszú távú sikerek kezdetét is jelentheti.</w:t>
      </w:r>
    </w:p>
    <w:p w14:paraId="087B0642" w14:textId="1E8DA518" w:rsidR="00B64A04" w:rsidRPr="00A9246E" w:rsidRDefault="007128FE" w:rsidP="00A9246E">
      <w:pPr>
        <w:pStyle w:val="Cmsor3"/>
      </w:pPr>
      <w:r>
        <w:t>Statisztikai elemzés</w:t>
      </w:r>
    </w:p>
    <w:p w14:paraId="7C400F0E" w14:textId="12D975F7" w:rsidR="007128FE" w:rsidRDefault="007128FE">
      <w:pPr>
        <w:ind w:firstLine="0"/>
        <w:pPrChange w:id="232" w:author="Gamerek Nonstop" w:date="2024-12-05T20:12:00Z">
          <w:pPr/>
        </w:pPrChange>
      </w:pPr>
      <w:r w:rsidRPr="00DC41B5">
        <w:t>A statisztikai elemzés döntő része a játékfejlesztés utolsó szakaszának. Segít a fejlesztőknek és kiadóknak megérteni a játék teljesítményét, valamint a játékosok viselkedését és kedvelését. Ez az információ elengedhetetlen a további fejlesztésekhez, frissítésekhez, hibajavításokhoz, és a játék sikeres életciklusának biztosításához.</w:t>
      </w:r>
    </w:p>
    <w:p w14:paraId="408E7DFA" w14:textId="2F29C936" w:rsidR="007128FE" w:rsidDel="0077743F" w:rsidRDefault="007128FE" w:rsidP="007128FE">
      <w:pPr>
        <w:rPr>
          <w:del w:id="233" w:author="Gamerek Nonstop" w:date="2024-12-05T22:10:00Z"/>
        </w:rPr>
      </w:pPr>
      <w:r>
        <w:t>Ebben a projekt környezetben ez a legfontosabb rész, mivel a tesztelői adatbázis kielemzése után kerülnek elő a válaszok a feltett hipotézisek és kérdések megválaszolására. Az eredmény lehet várt/váratlan, de akármi is legyen kutatási teret nyithat azoknak, akik tovább foglalkoznának ezzel a kérdéssel.</w:t>
      </w:r>
    </w:p>
    <w:p w14:paraId="2DD4878E" w14:textId="77777777" w:rsidR="0077743F" w:rsidRDefault="0077743F">
      <w:pPr>
        <w:rPr>
          <w:ins w:id="234" w:author="Gamerek Nonstop" w:date="2024-12-05T22:10:00Z"/>
        </w:rPr>
        <w:pPrChange w:id="235" w:author="Gamerek Nonstop" w:date="2024-12-05T22:10:00Z">
          <w:pPr>
            <w:ind w:firstLine="0"/>
          </w:pPr>
        </w:pPrChange>
      </w:pPr>
    </w:p>
    <w:p w14:paraId="47D2F644" w14:textId="324707EE" w:rsidR="0098238B" w:rsidRDefault="0077743F" w:rsidP="0098238B">
      <w:pPr>
        <w:pStyle w:val="Cmsor1"/>
      </w:pPr>
      <w:ins w:id="236" w:author="Gamerek Nonstop" w:date="2024-12-05T22:10:00Z">
        <w:r>
          <w:t>Saját projekt felépítése</w:t>
        </w:r>
      </w:ins>
    </w:p>
    <w:p w14:paraId="4FB751D0" w14:textId="468FCDD3" w:rsidR="0098238B" w:rsidRDefault="0098238B" w:rsidP="0077743F">
      <w:pPr>
        <w:pStyle w:val="Cmsor2"/>
      </w:pPr>
      <w:r>
        <w:t>Tervezési szempontok</w:t>
      </w:r>
    </w:p>
    <w:p w14:paraId="11138FCB" w14:textId="141DF7FC" w:rsidR="0098238B" w:rsidRDefault="00934B19" w:rsidP="00934B19">
      <w:pPr>
        <w:ind w:firstLine="431"/>
      </w:pPr>
      <w:r>
        <w:t xml:space="preserve">A projekt sikeres kivitelezéséhez fontos volt meghatározni azokat a tervezési elveket és szempontokat, amelyek biztosítják a játék átláthatóságát, </w:t>
      </w:r>
      <w:r>
        <w:t>optimalizálhatóságát</w:t>
      </w:r>
      <w:r>
        <w:t xml:space="preserve"> és a felhasználói élményt.</w:t>
      </w:r>
    </w:p>
    <w:p w14:paraId="5CBF36D1" w14:textId="72364FFB" w:rsidR="00934B19" w:rsidRDefault="00934B19" w:rsidP="00934B19">
      <w:pPr>
        <w:ind w:firstLine="0"/>
      </w:pPr>
      <w:r>
        <w:t xml:space="preserve">Első sorban egy olyan intuitív játékmenetet kellett meghatározni, ami a megadott fejlesztési célnak megfelel tehát különböző játékok által megállapíthatók generációs különbségek a felhasználók digitális képességeiben. Tehát a szinteket úgy határoztam meg hogy mindegyik egy-egy olyan képességet teszteljen a játékosoknál, ami attól függően jobb vagy rosszabb lehet minél többet találkozott a játékos ilyen jellegű virtuális játékokkal, minél gyakrabban old meg bonyolultabb, összetettebb gondolkozást igénylő feladatokat, illetve minél több olyan eszközt használ a </w:t>
      </w:r>
      <w:proofErr w:type="gramStart"/>
      <w:r>
        <w:t>mindennapjaiban</w:t>
      </w:r>
      <w:proofErr w:type="gramEnd"/>
      <w:r>
        <w:t xml:space="preserve"> ami befolyásolhatja a megoldás kialakulásának idejét vagy éppen a megoldás minőségét.</w:t>
      </w:r>
    </w:p>
    <w:p w14:paraId="749890B7" w14:textId="1E103BC9" w:rsidR="00934B19" w:rsidRDefault="00934B19" w:rsidP="00934B19">
      <w:pPr>
        <w:ind w:firstLine="0"/>
      </w:pPr>
      <w:r>
        <w:t>A szinteket így 4 részre tagoltam és az által álltam neki a fejlesztésnek.</w:t>
      </w:r>
    </w:p>
    <w:p w14:paraId="6FD23FB2" w14:textId="687F81F8" w:rsidR="00934B19" w:rsidRDefault="00934B19" w:rsidP="00934B19">
      <w:pPr>
        <w:pStyle w:val="Cmsor3"/>
      </w:pPr>
      <w:r>
        <w:lastRenderedPageBreak/>
        <w:t>Első szint</w:t>
      </w:r>
      <w:r w:rsidR="00982C61">
        <w:t xml:space="preserve"> (Simon say’s)</w:t>
      </w:r>
    </w:p>
    <w:p w14:paraId="0F0355A5" w14:textId="3371CE2F" w:rsidR="00934B19" w:rsidRPr="00934B19" w:rsidRDefault="00934B19" w:rsidP="00934B19">
      <w:pPr>
        <w:pStyle w:val="Firstparagraph"/>
        <w:ind w:firstLine="505"/>
      </w:pPr>
      <w:r>
        <w:t>Az első szint a játékos logikai képességeit hivatott felmérni így több opció közül én a „Simon mondja” nevű közismert játék egyik változatát szerettem volna megvalósítani.</w:t>
      </w:r>
    </w:p>
    <w:p w14:paraId="411E5D92" w14:textId="1DF70055" w:rsidR="00934B19" w:rsidRDefault="00CA7354" w:rsidP="00934B19">
      <w:pPr>
        <w:ind w:firstLine="0"/>
      </w:pPr>
      <w:r w:rsidRPr="00CA7354">
        <w:drawing>
          <wp:anchor distT="0" distB="0" distL="114300" distR="114300" simplePos="0" relativeHeight="251664384" behindDoc="0" locked="0" layoutInCell="1" allowOverlap="1" wp14:anchorId="7DDA4124" wp14:editId="56790B27">
            <wp:simplePos x="0" y="0"/>
            <wp:positionH relativeFrom="column">
              <wp:posOffset>1306525</wp:posOffset>
            </wp:positionH>
            <wp:positionV relativeFrom="paragraph">
              <wp:posOffset>1279779</wp:posOffset>
            </wp:positionV>
            <wp:extent cx="3152775" cy="3457575"/>
            <wp:effectExtent l="0" t="0" r="9525" b="9525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4B19">
        <w:t>A játék egy klasszikus formája a memóriajátékoknak,</w:t>
      </w:r>
      <w:r w:rsidR="001D0313">
        <w:t xml:space="preserve"> </w:t>
      </w:r>
      <w:r w:rsidR="00982C61">
        <w:t>lényege,</w:t>
      </w:r>
      <w:r w:rsidR="001D0313">
        <w:t xml:space="preserve"> hogy a gép által generált színeket a játékos ugyan abban a sorrendben vissza tudja adni és minden helyesen eltalált kombináció után egy színnel bővül a sorozat, így szükség van folyamatos figyelemre és pontosságra. </w:t>
      </w:r>
      <w:r w:rsidR="001D0313">
        <w:t>A cél, hogy a játékos minél tovább képes legyen pontosan visszaidézni a szekvenciá</w:t>
      </w:r>
      <w:r w:rsidR="001D0313">
        <w:t>t és el tudjon érni minél magasabb pontszámot.</w:t>
      </w:r>
    </w:p>
    <w:p w14:paraId="27D4718E" w14:textId="551E3DFB" w:rsidR="00CA7354" w:rsidRDefault="00CA7354" w:rsidP="00CA7354">
      <w:pPr>
        <w:pStyle w:val="Kpalrs"/>
      </w:pPr>
      <w:r>
        <w:t>X. ábra: Simon Say’s illusztráció egy online memóriafejlesztő felületről</w:t>
      </w:r>
    </w:p>
    <w:p w14:paraId="1269CDDA" w14:textId="7E27F2D8" w:rsidR="001D0313" w:rsidRDefault="001D0313" w:rsidP="00934B19">
      <w:pPr>
        <w:ind w:firstLine="0"/>
      </w:pPr>
      <w:r>
        <w:t xml:space="preserve">A játék nem csak szórakoztatás szempontjából alkalmas </w:t>
      </w:r>
      <w:r w:rsidR="00982C61">
        <w:t>a feladatára,</w:t>
      </w:r>
      <w:r>
        <w:t xml:space="preserve"> de a játszása során rengeteg kognitív készség fejlődik. Alapvetően az agyunk rövidtávú memória központja </w:t>
      </w:r>
      <w:r w:rsidR="00982C61">
        <w:t>az,</w:t>
      </w:r>
      <w:r>
        <w:t xml:space="preserve"> amit igénybe </w:t>
      </w:r>
      <w:r w:rsidR="00982C61">
        <w:t>vesz,</w:t>
      </w:r>
      <w:r>
        <w:t xml:space="preserve"> de a figyelemkontrollt is erősíti mivel a folyamatosan gyorsuló és bővülő sorozatot pontosan kell visszaadni. Ezen kívül nagy a szerepe a koncentrációs készségnek is, hiszen egy apró figyelmetlenség és a folyamat lezárul.</w:t>
      </w:r>
    </w:p>
    <w:p w14:paraId="4F0FDD47" w14:textId="55E8D1EE" w:rsidR="00CA7354" w:rsidRDefault="001D0313" w:rsidP="00934B19">
      <w:pPr>
        <w:ind w:firstLine="0"/>
      </w:pPr>
      <w:r>
        <w:t>Az ilyen jellegű kihívások pozitív hatással vannak az agyunk működésére és</w:t>
      </w:r>
      <w:r w:rsidR="00982C61">
        <w:t xml:space="preserve"> tökéletes első kihívás</w:t>
      </w:r>
      <w:r>
        <w:t xml:space="preserve"> a kevesebb digitális kompetenciával rendelkező személyek számára </w:t>
      </w:r>
      <w:r w:rsidR="00982C61">
        <w:t>is. Segíthet a mentális frissesség megtartásában.</w:t>
      </w:r>
      <w:r w:rsidR="00982C61" w:rsidRPr="00982C61">
        <w:t xml:space="preserve"> </w:t>
      </w:r>
      <w:r w:rsidR="00982C61" w:rsidRPr="00982C61">
        <w:t>Emellett a rendszeres memória- és figyelemgyakorlatok segíthetnek a tanulási képességek fejlesztésében, az információk gyorsabb feldolgozásában és a problémamegoldó készség javításában.</w:t>
      </w:r>
      <w:r w:rsidR="00982C61">
        <w:t xml:space="preserve"> </w:t>
      </w:r>
      <w:r w:rsidR="00982C61" w:rsidRPr="00982C61">
        <w:t xml:space="preserve">A játék tehát nem </w:t>
      </w:r>
      <w:r w:rsidR="00982C61" w:rsidRPr="00982C61">
        <w:lastRenderedPageBreak/>
        <w:t>csupán szórakoztató kihívás, hanem hasznos eszköz is lehet</w:t>
      </w:r>
      <w:r w:rsidR="00982C61">
        <w:t xml:space="preserve"> a többi szint felvezető játékának.</w:t>
      </w:r>
      <w:r w:rsidR="00CA7354" w:rsidRPr="00CA7354">
        <w:t xml:space="preserve"> </w:t>
      </w:r>
      <w:r w:rsidR="00A7326D">
        <w:t xml:space="preserve">A különböző generációba született személyek számára egyaránt ismerős a játék neve így nem okozhat </w:t>
      </w:r>
      <w:r w:rsidR="009325CF">
        <w:t>gondot a tesztelők számára. Illetve a játékmenet könnyen átlátható így gyorsan elsajátítható és tanulható.</w:t>
      </w:r>
    </w:p>
    <w:p w14:paraId="0D17A78F" w14:textId="3A303184" w:rsidR="00982C61" w:rsidRDefault="00CA7354" w:rsidP="00CA7354">
      <w:pPr>
        <w:pStyle w:val="Cmsor3"/>
      </w:pPr>
      <w:r>
        <w:t>Vizuális kialakítás</w:t>
      </w:r>
    </w:p>
    <w:p w14:paraId="65E86713" w14:textId="20A124BE" w:rsidR="009325CF" w:rsidRDefault="009325CF" w:rsidP="009325CF">
      <w:pPr>
        <w:pStyle w:val="Firstparagraph"/>
        <w:ind w:firstLine="505"/>
      </w:pPr>
      <w:r w:rsidRPr="009325CF">
        <w:drawing>
          <wp:anchor distT="0" distB="0" distL="114300" distR="114300" simplePos="0" relativeHeight="251665408" behindDoc="0" locked="0" layoutInCell="1" allowOverlap="1" wp14:anchorId="42FC9982" wp14:editId="05B2B211">
            <wp:simplePos x="0" y="0"/>
            <wp:positionH relativeFrom="margin">
              <wp:posOffset>1022350</wp:posOffset>
            </wp:positionH>
            <wp:positionV relativeFrom="paragraph">
              <wp:posOffset>1799437</wp:posOffset>
            </wp:positionV>
            <wp:extent cx="3354166" cy="2633472"/>
            <wp:effectExtent l="0" t="0" r="0" b="0"/>
            <wp:wrapTopAndBottom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166" cy="263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Az alapvető játék mintájára én is létrehoztam egy 3D-s játékpanelt, amibe beleépítettem a játék mechanikáit.</w:t>
      </w:r>
      <w:r w:rsidRPr="009325CF">
        <w:t xml:space="preserve"> </w:t>
      </w:r>
      <w:r w:rsidRPr="009325CF">
        <w:t>A játék vizuálisan letisztult és minimalista, ami segít a játékos figyelmét a lényeges elemekre irányítani. A falon található négyzetrácsos panel egy interaktív felület, amely a játék fő mechanikáját támogatja. A mellette lévő zöld gomb vizuálisan jól elkülönül mivel a játék indítására szolgál. Az egyszerű geometriai formák és a kontrasztos színek egyértelművé teszik a játékos számára, hogy mely elemekkel lehet kapcsolatba lépni, ezáltal intuitív felhasználói élményt biztosítanak.</w:t>
      </w:r>
    </w:p>
    <w:p w14:paraId="610B3DA7" w14:textId="2889F97C" w:rsidR="009325CF" w:rsidRDefault="009325CF" w:rsidP="009325CF">
      <w:pPr>
        <w:pStyle w:val="Kpalrs"/>
      </w:pPr>
      <w:r>
        <w:t>X. ábra: Simon Say’s vizuális kialakítása</w:t>
      </w:r>
    </w:p>
    <w:p w14:paraId="7676CDF6" w14:textId="45236428" w:rsidR="009325CF" w:rsidRDefault="009325CF" w:rsidP="009325CF">
      <w:pPr>
        <w:ind w:firstLine="0"/>
      </w:pPr>
      <w:r w:rsidRPr="009325CF">
        <w:t>Ez a verzió a klasszikus Simon mondja játék egy továbbfejlesztett és nehezített változata, mivel nem csupán a hagyományos négy színnel operál, hanem egy kilencgombos rácsot használ, ami jelentősen növeli a kihívás szintjét. A megnövelt lehetőségek miatt a játékosnak több vizuális információt kell feldolgoznia és hosszabb szekvenciákat kell megjegyeznie.</w:t>
      </w:r>
    </w:p>
    <w:p w14:paraId="79C63881" w14:textId="0447AC11" w:rsidR="0050159C" w:rsidRDefault="0050159C" w:rsidP="009325CF">
      <w:pPr>
        <w:ind w:firstLine="0"/>
      </w:pPr>
      <w:r>
        <w:t>A panelen kívül a felhasználói interfészen is látható olyan elem, ami a játékhoz köthető, ez egy pontok visszajelzésére szolgáló panel, ami folyamatosan frissül amint a játékos a „következő szintre lépett” tehát egyel bővül az eddigi színek kombinációs listája.</w:t>
      </w:r>
    </w:p>
    <w:p w14:paraId="4CA0AD7D" w14:textId="1ABD2B8C" w:rsidR="0050159C" w:rsidRDefault="0050159C" w:rsidP="009325CF">
      <w:pPr>
        <w:ind w:firstLine="0"/>
      </w:pPr>
    </w:p>
    <w:p w14:paraId="663C47CA" w14:textId="0BC5C1AD" w:rsidR="0050159C" w:rsidRDefault="0050159C" w:rsidP="0050159C">
      <w:pPr>
        <w:pStyle w:val="Cmsor3"/>
      </w:pPr>
      <w:r>
        <w:lastRenderedPageBreak/>
        <w:t>Játék logika kialakítása</w:t>
      </w:r>
    </w:p>
    <w:p w14:paraId="3CA3BD19" w14:textId="626E679E" w:rsidR="0050159C" w:rsidRDefault="0050159C" w:rsidP="0050159C">
      <w:pPr>
        <w:pStyle w:val="Firstparagraph"/>
        <w:ind w:firstLine="431"/>
      </w:pPr>
      <w:r>
        <w:t>A játék kialakításában voltak logikai és programozási kihívások mivel ez egy kibővített verziója az alapvető 4 gombos változatnak. A mechanikája alapvetően 4 kulcsfontosságú elemből épült fel:</w:t>
      </w:r>
    </w:p>
    <w:p w14:paraId="408A0246" w14:textId="3D0B0464" w:rsidR="0050159C" w:rsidRDefault="0050159C" w:rsidP="0050159C">
      <w:pPr>
        <w:pStyle w:val="Listaszerbekezds"/>
        <w:numPr>
          <w:ilvl w:val="0"/>
          <w:numId w:val="26"/>
        </w:numPr>
      </w:pPr>
      <w:r>
        <w:t>Szekvenciális színgenerálás</w:t>
      </w:r>
    </w:p>
    <w:p w14:paraId="6AB4352F" w14:textId="2CA3395F" w:rsidR="0050159C" w:rsidRDefault="0050159C" w:rsidP="0050159C">
      <w:pPr>
        <w:pStyle w:val="Listaszerbekezds"/>
        <w:numPr>
          <w:ilvl w:val="0"/>
          <w:numId w:val="26"/>
        </w:numPr>
      </w:pPr>
      <w:r>
        <w:t>Felhasználói bemenetek lekezelése</w:t>
      </w:r>
    </w:p>
    <w:p w14:paraId="5804F997" w14:textId="71421FD0" w:rsidR="0050159C" w:rsidRDefault="0050159C" w:rsidP="0050159C">
      <w:pPr>
        <w:pStyle w:val="Listaszerbekezds"/>
        <w:numPr>
          <w:ilvl w:val="0"/>
          <w:numId w:val="26"/>
        </w:numPr>
      </w:pPr>
      <w:r>
        <w:t>Ellenőrzési fázis</w:t>
      </w:r>
    </w:p>
    <w:p w14:paraId="10CB6507" w14:textId="5584CBD1" w:rsidR="0050159C" w:rsidRDefault="0050159C" w:rsidP="0050159C">
      <w:pPr>
        <w:pStyle w:val="Listaszerbekezds"/>
        <w:numPr>
          <w:ilvl w:val="0"/>
          <w:numId w:val="26"/>
        </w:numPr>
      </w:pPr>
      <w:r>
        <w:t>Játékállapotok kezelése és pont mentése</w:t>
      </w:r>
    </w:p>
    <w:p w14:paraId="628BE72B" w14:textId="3E178722" w:rsidR="0050159C" w:rsidRDefault="0050159C" w:rsidP="0050159C">
      <w:pPr>
        <w:ind w:firstLine="0"/>
      </w:pPr>
      <w:r>
        <w:t>Ezek az elemek 4 különböző osztály segítségével kerültek implementálásra</w:t>
      </w:r>
      <w:r w:rsidR="00D661CF">
        <w:t>, így elkülöníthető minden segédfolyamat, illetve logika, ami a játék játszhatóságát alapvetően nyújtja. A kódok elkülönítése a fejlesztés szempontjából fontos volt mivel így konzisztensebb, letisztultabb és átláthatóbb lett, ami továbbfejleszthető és könnyen hibakezelhető.</w:t>
      </w:r>
    </w:p>
    <w:p w14:paraId="354059C7" w14:textId="26BF67E0" w:rsidR="0050159C" w:rsidRDefault="0050159C" w:rsidP="0050159C">
      <w:pPr>
        <w:pStyle w:val="Cmsor4"/>
      </w:pPr>
      <w:r>
        <w:t>Szekvenciális színgenerálás</w:t>
      </w:r>
    </w:p>
    <w:p w14:paraId="1800D47E" w14:textId="3F6E5E2A" w:rsidR="0050159C" w:rsidRDefault="00D661CF" w:rsidP="00D661CF">
      <w:pPr>
        <w:pStyle w:val="Firstparagraph"/>
        <w:ind w:firstLine="431"/>
      </w:pPr>
      <w:r>
        <w:t>A színek generálása az egyik fontos metódusa a játéknak mivel ez által bővül az a színlista, amit a játékosnak pontos sorrendben vissza kell adnia. Az általam megvalósított verzió máshogy közelíti meg ennek a logikának a felépítését.</w:t>
      </w:r>
    </w:p>
    <w:p w14:paraId="7FEEACFF" w14:textId="23D12A0D" w:rsidR="00D661CF" w:rsidRDefault="001459A7" w:rsidP="00D661CF">
      <w:pPr>
        <w:ind w:firstLine="0"/>
      </w:pPr>
      <w:r>
        <w:t xml:space="preserve">A gombok sorrendjét egy listába tárolom és folyamatosan bővítem a gép által random sorsolt gombbal. </w:t>
      </w:r>
      <w:r w:rsidR="00D661CF">
        <w:t xml:space="preserve">A kódom használati gyakoriság által véletlenszerűen </w:t>
      </w:r>
      <w:r>
        <w:t>választja a soron következő gombot, azért építettem bele ezt a metódust mert a tesztek során többször előfordultak olyan sorozatok, amik ismétléses alapon ugyan azokat a gombokat használták fel, ez egyszerűsítette a játékot és lehetővé tette a könnyű pontszerzést. A komplexitást ezáltal a módszer által növelni tudtam, mivel így minden gomb kihasználásra kerül és jobb koncentrációs készséget igényel a gombok szétszórtsága és mennyisége miatt.</w:t>
      </w:r>
    </w:p>
    <w:p w14:paraId="2A470220" w14:textId="6514D32F" w:rsidR="001459A7" w:rsidRDefault="001459A7" w:rsidP="00D661CF">
      <w:pPr>
        <w:ind w:firstLine="0"/>
      </w:pPr>
      <w:r>
        <w:t>Ehhez a már elmentett sorrendben lévő gombokat egy úgynevezett „</w:t>
      </w:r>
      <w:r w:rsidR="00E81B7C">
        <w:t>Dictionary” -</w:t>
      </w:r>
      <w:r>
        <w:t xml:space="preserve">be is </w:t>
      </w:r>
      <w:r w:rsidR="00E81B7C">
        <w:t>menti,</w:t>
      </w:r>
      <w:r>
        <w:t xml:space="preserve"> ami kulcs-érték párokat tárol így </w:t>
      </w:r>
      <w:r w:rsidR="00FA26AE">
        <w:t>tudja meghatározni, hogy adott gomb hányszor került eddig használatra.</w:t>
      </w:r>
    </w:p>
    <w:p w14:paraId="4B3FCFFF" w14:textId="51ABA6B3" w:rsidR="00FA26AE" w:rsidRDefault="00FA26AE" w:rsidP="00D661CF">
      <w:pPr>
        <w:ind w:firstLine="0"/>
      </w:pPr>
      <w:r w:rsidRPr="00FA26AE">
        <w:lastRenderedPageBreak/>
        <w:drawing>
          <wp:anchor distT="0" distB="0" distL="114300" distR="114300" simplePos="0" relativeHeight="251666432" behindDoc="0" locked="0" layoutInCell="1" allowOverlap="1" wp14:anchorId="38B26AE1" wp14:editId="7664485C">
            <wp:simplePos x="0" y="0"/>
            <wp:positionH relativeFrom="margin">
              <wp:posOffset>644575</wp:posOffset>
            </wp:positionH>
            <wp:positionV relativeFrom="paragraph">
              <wp:posOffset>457174</wp:posOffset>
            </wp:positionV>
            <wp:extent cx="4526915" cy="2808605"/>
            <wp:effectExtent l="0" t="0" r="6985" b="0"/>
            <wp:wrapTopAndBottom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915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 függvény, ami a random kiválasztást kezeli a </w:t>
      </w:r>
      <w:proofErr w:type="gramStart"/>
      <w:r>
        <w:t>PickRandomColor(</w:t>
      </w:r>
      <w:proofErr w:type="gramEnd"/>
      <w:r>
        <w:t>) néven van meghatározva.</w:t>
      </w:r>
      <w:r w:rsidRPr="00FA26AE">
        <w:rPr>
          <w:noProof/>
        </w:rPr>
        <w:t xml:space="preserve"> </w:t>
      </w:r>
      <w:r>
        <w:t xml:space="preserve"> </w:t>
      </w:r>
    </w:p>
    <w:p w14:paraId="4AC43397" w14:textId="28BC13AA" w:rsidR="001459A7" w:rsidRDefault="00FA26AE" w:rsidP="00FA26AE">
      <w:pPr>
        <w:pStyle w:val="Kpalrs"/>
      </w:pPr>
      <w:r>
        <w:t xml:space="preserve">X. ábra: </w:t>
      </w:r>
      <w:proofErr w:type="gramStart"/>
      <w:r>
        <w:t>PickRandomColor(</w:t>
      </w:r>
      <w:proofErr w:type="gramEnd"/>
      <w:r>
        <w:t>) függvény  színek random kiválasztásához</w:t>
      </w:r>
    </w:p>
    <w:p w14:paraId="614F5620" w14:textId="291FE87E" w:rsidR="00FA26AE" w:rsidRDefault="00FA26AE" w:rsidP="00D661CF">
      <w:pPr>
        <w:ind w:firstLine="0"/>
      </w:pPr>
      <w:r>
        <w:t>Maga a függvény egy egyszerű folyamat elvén működik:</w:t>
      </w:r>
    </w:p>
    <w:p w14:paraId="4826FF0B" w14:textId="2DA82E45" w:rsidR="00FA26AE" w:rsidRDefault="00FA26AE" w:rsidP="00FA26AE">
      <w:pPr>
        <w:pStyle w:val="Listaszerbekezds"/>
        <w:numPr>
          <w:ilvl w:val="0"/>
          <w:numId w:val="28"/>
        </w:numPr>
      </w:pPr>
      <w:r>
        <w:t>Létrehozunk egy változót az elején, amelyben a legkisebb előfordult számot fogjuk tárolni (int minUsage)</w:t>
      </w:r>
    </w:p>
    <w:p w14:paraId="17C0122A" w14:textId="0B6B97E7" w:rsidR="00FA26AE" w:rsidRDefault="00FA26AE" w:rsidP="00FA26AE">
      <w:pPr>
        <w:pStyle w:val="Listaszerbekezds"/>
        <w:numPr>
          <w:ilvl w:val="0"/>
          <w:numId w:val="28"/>
        </w:numPr>
      </w:pPr>
      <w:r>
        <w:t>Végig megyünk a szótár elemein egy ciklussal és egy matematikai függvénnyel meghatározzuk és átadjuk a legkevesebbszer használt gomb előfordulási számát</w:t>
      </w:r>
    </w:p>
    <w:p w14:paraId="2397199A" w14:textId="3A3706A3" w:rsidR="005E27D3" w:rsidRDefault="00FA26AE" w:rsidP="005E27D3">
      <w:pPr>
        <w:pStyle w:val="Listaszerbekezds"/>
        <w:numPr>
          <w:ilvl w:val="0"/>
          <w:numId w:val="28"/>
        </w:numPr>
      </w:pPr>
      <w:r>
        <w:t xml:space="preserve">Létrehozunk egy listát </w:t>
      </w:r>
      <w:r w:rsidR="005E27D3">
        <w:t>(</w:t>
      </w:r>
      <w:r w:rsidR="005E27D3" w:rsidRPr="005E27D3">
        <w:t>a leastUsedButtons tartalmazza az összes olyan gomb indexét, amely a legkevesebbszer szerepelt a játék során</w:t>
      </w:r>
      <w:r w:rsidR="005E27D3">
        <w:t xml:space="preserve">) és </w:t>
      </w:r>
      <w:r w:rsidR="005E27D3" w:rsidRPr="005E27D3">
        <w:t>Ha egy gomb előfordulási száma (kvp.Value) megegyezik az előzőleg kiszámított minUsage értékkel, akkor hozzáadjuk a listához</w:t>
      </w:r>
    </w:p>
    <w:p w14:paraId="01F2D658" w14:textId="7E3A85E4" w:rsidR="005E27D3" w:rsidRDefault="005E27D3" w:rsidP="005E27D3">
      <w:pPr>
        <w:pStyle w:val="Listaszerbekezds"/>
        <w:numPr>
          <w:ilvl w:val="0"/>
          <w:numId w:val="28"/>
        </w:numPr>
      </w:pPr>
      <w:r w:rsidRPr="005E27D3">
        <w:t>Ha több olyan gomb van, amely egyformán kevésszer szerepelt, akkor véletlenszerűen kiválasztunk közülük egye</w:t>
      </w:r>
      <w:r>
        <w:t>t és a selectedIndex egy olyan gomb indexét fogja tartalmazni, amit hozzáadathatunk a sorozathoz</w:t>
      </w:r>
    </w:p>
    <w:p w14:paraId="262F6BB3" w14:textId="40C2A23B" w:rsidR="005E27D3" w:rsidRDefault="005E27D3" w:rsidP="005E27D3">
      <w:pPr>
        <w:pStyle w:val="Listaszerbekezds"/>
        <w:numPr>
          <w:ilvl w:val="0"/>
          <w:numId w:val="28"/>
        </w:numPr>
      </w:pPr>
      <w:r>
        <w:t>a buttonUsageCount szótárban megnöveljük a kiválasztott gomb előfordulásainak számát</w:t>
      </w:r>
    </w:p>
    <w:p w14:paraId="05D682BC" w14:textId="0DCA9B12" w:rsidR="005E27D3" w:rsidRDefault="005E27D3" w:rsidP="005E27D3">
      <w:pPr>
        <w:pStyle w:val="Listaszerbekezds"/>
        <w:numPr>
          <w:ilvl w:val="0"/>
          <w:numId w:val="28"/>
        </w:numPr>
      </w:pPr>
      <w:r>
        <w:t>A gép megnyomja az adott gombot, hogy ez vizuálisan is jelezve legyen a játékosnak majd hozzáadjuk ahhoz a listához, ami a játék jelenlegi sorozatát tárolja</w:t>
      </w:r>
    </w:p>
    <w:p w14:paraId="3B463FBF" w14:textId="4BE095A6" w:rsidR="005E27D3" w:rsidRDefault="005E27D3" w:rsidP="005E27D3">
      <w:pPr>
        <w:ind w:firstLine="0"/>
      </w:pPr>
      <w:r w:rsidRPr="005E27D3">
        <w:t>Ez a módszer jobb és kiegyensúlyozottabb, mint egy teljesen véletlenszerű választás</w:t>
      </w:r>
      <w:r>
        <w:t>. Így sosem lesz egyhangú a játék.</w:t>
      </w:r>
    </w:p>
    <w:p w14:paraId="01D9DC7F" w14:textId="0C440995" w:rsidR="005E27D3" w:rsidRDefault="005E27D3" w:rsidP="005E27D3">
      <w:pPr>
        <w:ind w:firstLine="0"/>
      </w:pPr>
    </w:p>
    <w:p w14:paraId="29305C31" w14:textId="176319EC" w:rsidR="005E27D3" w:rsidRDefault="00E81B7C" w:rsidP="00E81B7C">
      <w:pPr>
        <w:pStyle w:val="Cmsor4"/>
      </w:pPr>
      <w:r w:rsidRPr="00E81B7C">
        <w:lastRenderedPageBreak/>
        <w:t>Felhasználói bemenetek lekezelése</w:t>
      </w:r>
    </w:p>
    <w:p w14:paraId="4FE62A55" w14:textId="750378EB" w:rsidR="00E81B7C" w:rsidRDefault="00E81B7C" w:rsidP="00E81B7C">
      <w:pPr>
        <w:pStyle w:val="Firstparagraph"/>
      </w:pPr>
      <w:r>
        <w:t>A játékban 2 fajta fő felhasználói bemenet van:</w:t>
      </w:r>
    </w:p>
    <w:p w14:paraId="18854DB4" w14:textId="454E21AE" w:rsidR="00E81B7C" w:rsidRDefault="00E81B7C" w:rsidP="00E81B7C">
      <w:pPr>
        <w:pStyle w:val="Listaszerbekezds"/>
        <w:numPr>
          <w:ilvl w:val="0"/>
          <w:numId w:val="30"/>
        </w:numPr>
      </w:pPr>
      <w:r>
        <w:t>A játék indítására használt gomb</w:t>
      </w:r>
    </w:p>
    <w:p w14:paraId="616EECBF" w14:textId="7F38172F" w:rsidR="00E81B7C" w:rsidRDefault="00E81B7C" w:rsidP="00E81B7C">
      <w:pPr>
        <w:pStyle w:val="Listaszerbekezds"/>
        <w:numPr>
          <w:ilvl w:val="0"/>
          <w:numId w:val="0"/>
        </w:numPr>
        <w:ind w:left="720"/>
      </w:pPr>
      <w:r>
        <w:t xml:space="preserve">Itt a kód egy gomb komponens formájában van inicializálva, ami megnyomásra elindítja a folyamatot. A gomb megnyomásakor meghívódik egy </w:t>
      </w:r>
      <w:proofErr w:type="spellStart"/>
      <w:proofErr w:type="gramStart"/>
      <w:r>
        <w:t>ResetGame</w:t>
      </w:r>
      <w:proofErr w:type="spellEnd"/>
      <w:r>
        <w:t>(</w:t>
      </w:r>
      <w:proofErr w:type="gramEnd"/>
      <w:r>
        <w:t>) nevű metódus ami alaphelyzetbe állítja az értékeket például a:</w:t>
      </w:r>
    </w:p>
    <w:p w14:paraId="043CBBF5" w14:textId="71CF29D9" w:rsidR="00E81B7C" w:rsidRDefault="00E81B7C" w:rsidP="00E81B7C">
      <w:pPr>
        <w:pStyle w:val="Listaszerbekezds"/>
        <w:numPr>
          <w:ilvl w:val="0"/>
          <w:numId w:val="31"/>
        </w:numPr>
      </w:pPr>
      <w:r>
        <w:t>Játékos eredményét</w:t>
      </w:r>
    </w:p>
    <w:p w14:paraId="33855445" w14:textId="60518954" w:rsidR="00E81B7C" w:rsidRDefault="00E81B7C" w:rsidP="00E81B7C">
      <w:pPr>
        <w:pStyle w:val="Listaszerbekezds"/>
        <w:numPr>
          <w:ilvl w:val="0"/>
          <w:numId w:val="31"/>
        </w:numPr>
      </w:pPr>
      <w:r>
        <w:t>Törli a gombok sorrendjének listáját</w:t>
      </w:r>
    </w:p>
    <w:p w14:paraId="330E44F1" w14:textId="724C933B" w:rsidR="00E81B7C" w:rsidRDefault="00E81B7C" w:rsidP="00E81B7C">
      <w:pPr>
        <w:pStyle w:val="Listaszerbekezds"/>
        <w:numPr>
          <w:ilvl w:val="0"/>
          <w:numId w:val="31"/>
        </w:numPr>
      </w:pPr>
      <w:r>
        <w:t>Visszaállítja a játék alapvető sebességét</w:t>
      </w:r>
    </w:p>
    <w:p w14:paraId="7EB9375D" w14:textId="28C0C19C" w:rsidR="00E81B7C" w:rsidRDefault="00E81B7C" w:rsidP="00E81B7C">
      <w:pPr>
        <w:pStyle w:val="Listaszerbekezds"/>
        <w:numPr>
          <w:ilvl w:val="0"/>
          <w:numId w:val="31"/>
        </w:numPr>
      </w:pPr>
      <w:r>
        <w:t>Alaphelyzetbe állítja a gombok előfordulásának szótárát</w:t>
      </w:r>
    </w:p>
    <w:p w14:paraId="05D03A4B" w14:textId="41789BD8" w:rsidR="00E81B7C" w:rsidRDefault="00E81B7C" w:rsidP="00E81B7C">
      <w:pPr>
        <w:pStyle w:val="Listaszerbekezds"/>
        <w:numPr>
          <w:ilvl w:val="0"/>
          <w:numId w:val="31"/>
        </w:numPr>
      </w:pPr>
      <w:r>
        <w:t>Elrejti a játék végén visszajelzésül szolgáló értesítést</w:t>
      </w:r>
    </w:p>
    <w:p w14:paraId="4AFF89C8" w14:textId="0D976742" w:rsidR="00E81B7C" w:rsidRDefault="00B54F4F" w:rsidP="00E81B7C">
      <w:pPr>
        <w:pStyle w:val="Listaszerbekezds"/>
        <w:numPr>
          <w:ilvl w:val="0"/>
          <w:numId w:val="31"/>
        </w:numPr>
      </w:pPr>
      <w:r w:rsidRPr="00B54F4F">
        <w:drawing>
          <wp:anchor distT="0" distB="0" distL="114300" distR="114300" simplePos="0" relativeHeight="251667456" behindDoc="0" locked="0" layoutInCell="1" allowOverlap="1" wp14:anchorId="50D88139" wp14:editId="4A03A570">
            <wp:simplePos x="0" y="0"/>
            <wp:positionH relativeFrom="margin">
              <wp:align>center</wp:align>
            </wp:positionH>
            <wp:positionV relativeFrom="paragraph">
              <wp:posOffset>299161</wp:posOffset>
            </wp:positionV>
            <wp:extent cx="3540557" cy="1748834"/>
            <wp:effectExtent l="0" t="0" r="3175" b="3810"/>
            <wp:wrapTopAndBottom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557" cy="1748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1B7C">
        <w:t>A játék végét jelző változót visszaállítja „hamis” értékre</w:t>
      </w:r>
    </w:p>
    <w:p w14:paraId="03BCA7DA" w14:textId="658632A0" w:rsidR="00B54F4F" w:rsidRDefault="00B54F4F" w:rsidP="00B54F4F">
      <w:pPr>
        <w:pStyle w:val="Kpalrs"/>
      </w:pPr>
      <w:r>
        <w:t xml:space="preserve">X. ábra: </w:t>
      </w:r>
      <w:proofErr w:type="spellStart"/>
      <w:proofErr w:type="gramStart"/>
      <w:r>
        <w:t>ResetGame</w:t>
      </w:r>
      <w:proofErr w:type="spellEnd"/>
      <w:r>
        <w:t>(</w:t>
      </w:r>
      <w:proofErr w:type="gramEnd"/>
      <w:r>
        <w:t>) metódus</w:t>
      </w:r>
    </w:p>
    <w:p w14:paraId="6CB8E3EB" w14:textId="57071828" w:rsidR="00E81B7C" w:rsidRDefault="00E81B7C" w:rsidP="00E81B7C">
      <w:pPr>
        <w:pStyle w:val="Listaszerbekezds"/>
        <w:numPr>
          <w:ilvl w:val="0"/>
          <w:numId w:val="30"/>
        </w:numPr>
      </w:pPr>
      <w:r>
        <w:t>Simon gombok megnyomása</w:t>
      </w:r>
    </w:p>
    <w:p w14:paraId="4636AB58" w14:textId="4AA6741B" w:rsidR="00B54F4F" w:rsidRDefault="00B54F4F" w:rsidP="00B54F4F">
      <w:pPr>
        <w:pStyle w:val="Listaszerbekezds"/>
        <w:numPr>
          <w:ilvl w:val="0"/>
          <w:numId w:val="0"/>
        </w:numPr>
        <w:ind w:left="720"/>
      </w:pPr>
      <w:r>
        <w:t>Itt a játékos a megadott „</w:t>
      </w:r>
      <w:proofErr w:type="spellStart"/>
      <w:r>
        <w:t>SimonSaysButton</w:t>
      </w:r>
      <w:proofErr w:type="spellEnd"/>
      <w:r>
        <w:t>” nevű listában lévő (összesen 9) gombot képes megnyomni. Amikor rányom egy gombra meghívódik egy függvény, ami ellenőriz 3feltételt:</w:t>
      </w:r>
    </w:p>
    <w:p w14:paraId="45ED5604" w14:textId="28211047" w:rsidR="00B54F4F" w:rsidRDefault="00B54F4F" w:rsidP="00B54F4F">
      <w:pPr>
        <w:pStyle w:val="Listaszerbekezds"/>
        <w:numPr>
          <w:ilvl w:val="1"/>
          <w:numId w:val="30"/>
        </w:numPr>
      </w:pPr>
      <w:r>
        <w:t>A játék éppen nem mutatja a sorozatot</w:t>
      </w:r>
    </w:p>
    <w:p w14:paraId="177A368F" w14:textId="16DB4AC9" w:rsidR="00B54F4F" w:rsidRDefault="00B54F4F" w:rsidP="00B54F4F">
      <w:pPr>
        <w:pStyle w:val="Listaszerbekezds"/>
        <w:numPr>
          <w:ilvl w:val="1"/>
          <w:numId w:val="30"/>
        </w:numPr>
      </w:pPr>
      <w:r>
        <w:t>Van legalább egy gomb a sorrendben</w:t>
      </w:r>
    </w:p>
    <w:p w14:paraId="75D0CA26" w14:textId="30852BA2" w:rsidR="00B54F4F" w:rsidRDefault="00B54F4F" w:rsidP="00B54F4F">
      <w:pPr>
        <w:pStyle w:val="Listaszerbekezds"/>
        <w:numPr>
          <w:ilvl w:val="1"/>
          <w:numId w:val="30"/>
        </w:numPr>
      </w:pPr>
      <w:r>
        <w:t>A játék nem ért véget</w:t>
      </w:r>
    </w:p>
    <w:p w14:paraId="2F319C92" w14:textId="68193B58" w:rsidR="008448C9" w:rsidRDefault="00B54F4F" w:rsidP="008448C9">
      <w:pPr>
        <w:ind w:left="720" w:firstLine="0"/>
      </w:pPr>
      <w:r>
        <w:t>Ha ezek a feltételek teljesülnek akkor a játékos meg képes nyomni a gombot majd jön a vizuális visszajelzés a játékos számára a gomb felvillanásával és egy hang lejátszásával. Ezután a játék ellenőrzés fázisa következik.</w:t>
      </w:r>
    </w:p>
    <w:p w14:paraId="4B3BC6A5" w14:textId="03518A38" w:rsidR="00B54F4F" w:rsidRDefault="00B54F4F" w:rsidP="00B54F4F">
      <w:pPr>
        <w:ind w:left="720" w:firstLine="0"/>
      </w:pPr>
    </w:p>
    <w:p w14:paraId="6A304402" w14:textId="171233D7" w:rsidR="00B54F4F" w:rsidRDefault="00B54F4F" w:rsidP="00B54F4F">
      <w:pPr>
        <w:ind w:left="720" w:firstLine="0"/>
      </w:pPr>
    </w:p>
    <w:p w14:paraId="32D5C1F7" w14:textId="5F8293DC" w:rsidR="00B54F4F" w:rsidRDefault="00B54F4F" w:rsidP="00B54F4F">
      <w:pPr>
        <w:pStyle w:val="Cmsor4"/>
      </w:pPr>
      <w:r>
        <w:lastRenderedPageBreak/>
        <w:t>Ellenőrzési fázis</w:t>
      </w:r>
    </w:p>
    <w:p w14:paraId="2F6F365D" w14:textId="2AF27ED0" w:rsidR="00B54F4F" w:rsidRDefault="00B54F4F" w:rsidP="00B54F4F">
      <w:pPr>
        <w:pStyle w:val="Firstparagraph"/>
        <w:ind w:firstLine="431"/>
      </w:pPr>
      <w:r>
        <w:t xml:space="preserve">Amint megtörténik a játék általi gomb kiválasztása és a játékos erre reagálva megnyomott egy </w:t>
      </w:r>
      <w:r w:rsidR="004E69DD">
        <w:t>gombot,</w:t>
      </w:r>
      <w:r>
        <w:t xml:space="preserve"> ami szerinte a soron következő, </w:t>
      </w:r>
      <w:r w:rsidR="004E69DD">
        <w:t xml:space="preserve">elkezdődik </w:t>
      </w:r>
      <w:r>
        <w:t>az ellenőrzése annak, hogy az adott gomb jó volt-e.</w:t>
      </w:r>
    </w:p>
    <w:p w14:paraId="33F7B9B8" w14:textId="15BBAF54" w:rsidR="004E69DD" w:rsidRDefault="004E69DD" w:rsidP="004E69DD">
      <w:pPr>
        <w:ind w:firstLine="0"/>
      </w:pPr>
      <w:r>
        <w:t>Itt 2 lehetséges dolog történhet</w:t>
      </w:r>
      <w:r w:rsidR="008448C9">
        <w:t>:</w:t>
      </w:r>
    </w:p>
    <w:p w14:paraId="5C41EFB9" w14:textId="3AEF0738" w:rsidR="008448C9" w:rsidRDefault="00DE2D7F" w:rsidP="008448C9">
      <w:pPr>
        <w:pStyle w:val="Listaszerbekezds"/>
        <w:numPr>
          <w:ilvl w:val="0"/>
          <w:numId w:val="34"/>
        </w:numPr>
      </w:pPr>
      <w:r>
        <w:t>A játékos a helye</w:t>
      </w:r>
      <w:r w:rsidR="00ED0BD2">
        <w:t>s</w:t>
      </w:r>
      <w:r>
        <w:t xml:space="preserve"> gombot nyomta meg</w:t>
      </w:r>
    </w:p>
    <w:p w14:paraId="1DB87BB8" w14:textId="2D066A89" w:rsidR="00DE2D7F" w:rsidRDefault="00DE2D7F" w:rsidP="00DE2D7F">
      <w:pPr>
        <w:pStyle w:val="Listaszerbekezds"/>
        <w:numPr>
          <w:ilvl w:val="0"/>
          <w:numId w:val="35"/>
        </w:numPr>
      </w:pPr>
      <w:r>
        <w:t>a „</w:t>
      </w:r>
      <w:proofErr w:type="spellStart"/>
      <w:r>
        <w:t>pickNumber</w:t>
      </w:r>
      <w:proofErr w:type="spellEnd"/>
      <w:r>
        <w:t xml:space="preserve">’ változó növekszik ezáltal érzékeli a játék a </w:t>
      </w:r>
      <w:proofErr w:type="spellStart"/>
      <w:r>
        <w:t>továbbhaladást</w:t>
      </w:r>
      <w:proofErr w:type="spellEnd"/>
    </w:p>
    <w:p w14:paraId="6A31CA5B" w14:textId="5716DD66" w:rsidR="00DE2D7F" w:rsidRDefault="00DE2D7F" w:rsidP="00DE2D7F">
      <w:pPr>
        <w:pStyle w:val="Listaszerbekezds"/>
        <w:numPr>
          <w:ilvl w:val="0"/>
          <w:numId w:val="35"/>
        </w:numPr>
      </w:pPr>
      <w:r>
        <w:t>növekszik a játékos pontszáma</w:t>
      </w:r>
    </w:p>
    <w:p w14:paraId="23387782" w14:textId="3A7E2805" w:rsidR="00DE2D7F" w:rsidRDefault="00DE2D7F" w:rsidP="00DE2D7F">
      <w:pPr>
        <w:pStyle w:val="Listaszerbekezds"/>
        <w:numPr>
          <w:ilvl w:val="0"/>
          <w:numId w:val="35"/>
        </w:numPr>
      </w:pPr>
      <w:r>
        <w:t>elindul a következő színválasztási folyamat</w:t>
      </w:r>
    </w:p>
    <w:p w14:paraId="14D20A95" w14:textId="1394637B" w:rsidR="00DE2D7F" w:rsidRDefault="00ED0BD2" w:rsidP="00DE2D7F">
      <w:pPr>
        <w:pStyle w:val="Listaszerbekezds"/>
        <w:numPr>
          <w:ilvl w:val="0"/>
          <w:numId w:val="34"/>
        </w:numPr>
      </w:pPr>
      <w:r>
        <w:t>A játékos a helytelen gombot nyomta meg</w:t>
      </w:r>
    </w:p>
    <w:p w14:paraId="3EB9115E" w14:textId="2528767F" w:rsidR="00ED0BD2" w:rsidRDefault="00ED0BD2" w:rsidP="00ED0BD2">
      <w:pPr>
        <w:pStyle w:val="Listaszerbekezds"/>
        <w:numPr>
          <w:ilvl w:val="1"/>
          <w:numId w:val="34"/>
        </w:numPr>
      </w:pPr>
      <w:r>
        <w:t>a játék végét jelző változó igaz értékre vált (</w:t>
      </w:r>
      <w:proofErr w:type="spellStart"/>
      <w:r>
        <w:t>isEnded</w:t>
      </w:r>
      <w:proofErr w:type="spellEnd"/>
      <w:r>
        <w:t>)</w:t>
      </w:r>
    </w:p>
    <w:p w14:paraId="2B0F9830" w14:textId="0DC149A5" w:rsidR="00EA6136" w:rsidRPr="004E69DD" w:rsidRDefault="00ED0BD2" w:rsidP="00EA6136">
      <w:pPr>
        <w:pStyle w:val="Listaszerbekezds"/>
        <w:numPr>
          <w:ilvl w:val="1"/>
          <w:numId w:val="34"/>
        </w:numPr>
      </w:pPr>
      <w:r>
        <w:t xml:space="preserve">meghívódik a </w:t>
      </w:r>
      <w:proofErr w:type="spellStart"/>
      <w:proofErr w:type="gramStart"/>
      <w:r>
        <w:t>GameOver</w:t>
      </w:r>
      <w:proofErr w:type="spellEnd"/>
      <w:r>
        <w:t>(</w:t>
      </w:r>
      <w:proofErr w:type="gramEnd"/>
      <w:r>
        <w:t>) metódu</w:t>
      </w:r>
      <w:r w:rsidR="00E422DB">
        <w:t>s</w:t>
      </w:r>
    </w:p>
    <w:p w14:paraId="6D81285B" w14:textId="77777777" w:rsidR="00EA6136" w:rsidRDefault="00EA6136" w:rsidP="00EA6136">
      <w:pPr>
        <w:pStyle w:val="Cmsor4"/>
      </w:pPr>
      <w:r>
        <w:t>Játékállapotok kezelése és pont mentése</w:t>
      </w:r>
    </w:p>
    <w:p w14:paraId="366CEE94" w14:textId="16E3C1C9" w:rsidR="00B54F4F" w:rsidRDefault="00EA6136" w:rsidP="00EA6136">
      <w:pPr>
        <w:ind w:firstLine="431"/>
      </w:pPr>
      <w:r>
        <w:t xml:space="preserve">Amint meghívódott a </w:t>
      </w:r>
      <w:proofErr w:type="spellStart"/>
      <w:proofErr w:type="gramStart"/>
      <w:r>
        <w:t>GameOver</w:t>
      </w:r>
      <w:proofErr w:type="spellEnd"/>
      <w:r>
        <w:t>(</w:t>
      </w:r>
      <w:proofErr w:type="gramEnd"/>
      <w:r>
        <w:t>) függvény a játék ciklikussága megszakad és a következő lépések hajtódnak végre:</w:t>
      </w:r>
    </w:p>
    <w:p w14:paraId="3A8E02FA" w14:textId="00E56889" w:rsidR="00EA6136" w:rsidRDefault="00EA6136" w:rsidP="00EA6136">
      <w:pPr>
        <w:pStyle w:val="Listaszerbekezds"/>
        <w:numPr>
          <w:ilvl w:val="0"/>
          <w:numId w:val="36"/>
        </w:numPr>
      </w:pPr>
      <w:r>
        <w:t>Elmenti a játékon belül a végső pontszámot</w:t>
      </w:r>
    </w:p>
    <w:p w14:paraId="7BE7F96D" w14:textId="68203240" w:rsidR="00EA6136" w:rsidRDefault="00EA6136" w:rsidP="00EA6136">
      <w:pPr>
        <w:pStyle w:val="Listaszerbekezds"/>
        <w:numPr>
          <w:ilvl w:val="0"/>
          <w:numId w:val="36"/>
        </w:numPr>
      </w:pPr>
      <w:r>
        <w:t>Ellenőrzi, hogy született-e új rekord a pontszámmal</w:t>
      </w:r>
    </w:p>
    <w:p w14:paraId="056015EA" w14:textId="4AE1B061" w:rsidR="00EA6136" w:rsidRDefault="00EA6136" w:rsidP="00EA6136">
      <w:pPr>
        <w:pStyle w:val="Listaszerbekezds"/>
        <w:numPr>
          <w:ilvl w:val="0"/>
          <w:numId w:val="36"/>
        </w:numPr>
      </w:pPr>
      <w:r>
        <w:t>Megjeleníti az értesítést ami a játék végét jelzi a játékosnak</w:t>
      </w:r>
    </w:p>
    <w:p w14:paraId="4F3856C0" w14:textId="410CEA1C" w:rsidR="00EA6136" w:rsidRPr="00B54F4F" w:rsidRDefault="00EA6136" w:rsidP="00EA6136">
      <w:pPr>
        <w:pStyle w:val="Listaszerbekezds"/>
        <w:numPr>
          <w:ilvl w:val="0"/>
          <w:numId w:val="36"/>
        </w:numPr>
      </w:pPr>
      <w:r w:rsidRPr="00EA6136">
        <w:drawing>
          <wp:anchor distT="0" distB="0" distL="114300" distR="114300" simplePos="0" relativeHeight="251668480" behindDoc="0" locked="0" layoutInCell="1" allowOverlap="1" wp14:anchorId="00232F46" wp14:editId="374E4E1D">
            <wp:simplePos x="0" y="0"/>
            <wp:positionH relativeFrom="margin">
              <wp:posOffset>558952</wp:posOffset>
            </wp:positionH>
            <wp:positionV relativeFrom="paragraph">
              <wp:posOffset>340665</wp:posOffset>
            </wp:positionV>
            <wp:extent cx="4686273" cy="2062886"/>
            <wp:effectExtent l="0" t="0" r="635" b="0"/>
            <wp:wrapTopAndBottom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273" cy="2062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Elmenti a pontszámokat az adatbázisba a játékos azonosítójával</w:t>
      </w:r>
    </w:p>
    <w:p w14:paraId="2B559B57" w14:textId="42F5D959" w:rsidR="00B54F4F" w:rsidRDefault="00EA6136" w:rsidP="00EA6136">
      <w:pPr>
        <w:pStyle w:val="Kpalrs"/>
      </w:pPr>
      <w:r>
        <w:t xml:space="preserve">X. ábra: Simon Say’s </w:t>
      </w:r>
      <w:proofErr w:type="spellStart"/>
      <w:proofErr w:type="gramStart"/>
      <w:r>
        <w:t>GameOver</w:t>
      </w:r>
      <w:proofErr w:type="spellEnd"/>
      <w:r>
        <w:t>(</w:t>
      </w:r>
      <w:proofErr w:type="gramEnd"/>
      <w:r>
        <w:t>) függvény</w:t>
      </w:r>
    </w:p>
    <w:p w14:paraId="6CA0011F" w14:textId="73D540E4" w:rsidR="0057540B" w:rsidRDefault="0057540B" w:rsidP="0057540B"/>
    <w:p w14:paraId="57276689" w14:textId="16F04084" w:rsidR="0057540B" w:rsidRDefault="0057540B" w:rsidP="0057540B"/>
    <w:p w14:paraId="19E7D8CE" w14:textId="77777777" w:rsidR="0057540B" w:rsidRPr="0057540B" w:rsidRDefault="0057540B" w:rsidP="0057540B"/>
    <w:p w14:paraId="152C24A3" w14:textId="626B14E1" w:rsidR="0050159C" w:rsidRPr="009325CF" w:rsidRDefault="0050159C" w:rsidP="009325CF">
      <w:pPr>
        <w:ind w:firstLine="0"/>
      </w:pPr>
    </w:p>
    <w:p w14:paraId="38531D6D" w14:textId="2F385596" w:rsidR="009325CF" w:rsidRPr="009325CF" w:rsidRDefault="009325CF" w:rsidP="009325CF">
      <w:pPr>
        <w:pStyle w:val="Firstparagraph"/>
      </w:pPr>
    </w:p>
    <w:p w14:paraId="02C141A9" w14:textId="097E7E91" w:rsidR="0077743F" w:rsidRDefault="0077743F" w:rsidP="0077743F">
      <w:pPr>
        <w:pStyle w:val="Cmsor2"/>
        <w:rPr>
          <w:ins w:id="237" w:author="Gamerek Nonstop" w:date="2024-12-05T22:12:00Z"/>
        </w:rPr>
      </w:pPr>
      <w:ins w:id="238" w:author="Gamerek Nonstop" w:date="2024-12-05T22:12:00Z">
        <w:r>
          <w:t>Mappastruktúra összeállítása</w:t>
        </w:r>
      </w:ins>
    </w:p>
    <w:p w14:paraId="2ABC02E9" w14:textId="52547590" w:rsidR="000704EF" w:rsidRDefault="0077743F" w:rsidP="000704EF">
      <w:pPr>
        <w:pStyle w:val="Firstparagraph"/>
        <w:rPr>
          <w:ins w:id="239" w:author="Gamerek Nonstop" w:date="2024-12-05T22:19:00Z"/>
          <w:noProof/>
        </w:rPr>
      </w:pPr>
      <w:ins w:id="240" w:author="Gamerek Nonstop" w:date="2024-12-05T22:13:00Z">
        <w:r>
          <w:t>A mappák elrendezése a játék tényleges fejlesztésének első aspektusa</w:t>
        </w:r>
      </w:ins>
      <w:ins w:id="241" w:author="Gamerek Nonstop" w:date="2024-12-05T22:14:00Z">
        <w:r w:rsidR="000704EF">
          <w:t xml:space="preserve">. A különböző elemek későbbi átláthatósága miatt olyan rendszert kell </w:t>
        </w:r>
      </w:ins>
      <w:ins w:id="242" w:author="Gamerek Nonstop" w:date="2024-12-05T22:19:00Z">
        <w:r w:rsidR="000704EF">
          <w:t>felépíteni,</w:t>
        </w:r>
      </w:ins>
      <w:ins w:id="243" w:author="Gamerek Nonstop" w:date="2024-12-05T22:15:00Z">
        <w:r w:rsidR="000704EF">
          <w:t xml:space="preserve"> ami később is konzisztens tud </w:t>
        </w:r>
      </w:ins>
      <w:ins w:id="244" w:author="Gamerek Nonstop" w:date="2024-12-05T22:18:00Z">
        <w:r w:rsidR="000704EF">
          <w:t>maradni,</w:t>
        </w:r>
      </w:ins>
      <w:ins w:id="245" w:author="Gamerek Nonstop" w:date="2024-12-05T22:15:00Z">
        <w:r w:rsidR="000704EF">
          <w:t xml:space="preserve"> még ha 1000-es nagyságú is a projekt importált vagy létrehozott objektumainak nagysága.</w:t>
        </w:r>
      </w:ins>
      <w:ins w:id="246" w:author="Gamerek Nonstop" w:date="2024-12-05T22:19:00Z">
        <w:r w:rsidR="000704EF" w:rsidRPr="000704EF">
          <w:rPr>
            <w:noProof/>
          </w:rPr>
          <w:t xml:space="preserve"> </w:t>
        </w:r>
      </w:ins>
    </w:p>
    <w:p w14:paraId="7832E961" w14:textId="570FC619" w:rsidR="000704EF" w:rsidRDefault="000704EF" w:rsidP="000704EF">
      <w:pPr>
        <w:rPr>
          <w:ins w:id="247" w:author="Gamerek Nonstop" w:date="2024-12-05T22:21:00Z"/>
        </w:rPr>
      </w:pPr>
      <w:ins w:id="248" w:author="Gamerek Nonstop" w:date="2024-12-05T22:19:00Z">
        <w:r>
          <w:t>A</w:t>
        </w:r>
        <w:r w:rsidR="00F35DBA">
          <w:t xml:space="preserve"> számomra fontos alap</w:t>
        </w:r>
      </w:ins>
      <w:ins w:id="249" w:author="Gamerek Nonstop" w:date="2024-12-05T22:20:00Z">
        <w:r w:rsidR="00F35DBA">
          <w:t>vető mappák a következő képpen kell, hogy elemeket tároljanak</w:t>
        </w:r>
      </w:ins>
      <w:ins w:id="250" w:author="Gamerek Nonstop" w:date="2024-12-05T22:21:00Z">
        <w:r w:rsidR="00F35DBA">
          <w:t>:</w:t>
        </w:r>
      </w:ins>
    </w:p>
    <w:p w14:paraId="3C57D152" w14:textId="77777777" w:rsidR="00F35DBA" w:rsidRDefault="00F35DBA" w:rsidP="00F35DBA">
      <w:pPr>
        <w:pStyle w:val="Listaszerbekezds"/>
        <w:numPr>
          <w:ilvl w:val="0"/>
          <w:numId w:val="26"/>
        </w:numPr>
        <w:rPr>
          <w:ins w:id="251" w:author="Gamerek Nonstop" w:date="2024-12-05T22:21:00Z"/>
        </w:rPr>
      </w:pPr>
      <w:ins w:id="252" w:author="Gamerek Nonstop" w:date="2024-12-05T22:21:00Z">
        <w:r>
          <w:t>3D elemek mappája</w:t>
        </w:r>
      </w:ins>
    </w:p>
    <w:p w14:paraId="39140403" w14:textId="4F28FCFE" w:rsidR="00F35DBA" w:rsidRDefault="00F35DBA" w:rsidP="00F35DBA">
      <w:pPr>
        <w:pStyle w:val="Listaszerbekezds"/>
        <w:numPr>
          <w:ilvl w:val="0"/>
          <w:numId w:val="26"/>
        </w:numPr>
        <w:rPr>
          <w:ins w:id="253" w:author="Gamerek Nonstop" w:date="2024-12-05T22:21:00Z"/>
        </w:rPr>
      </w:pPr>
      <w:ins w:id="254" w:author="Gamerek Nonstop" w:date="2024-12-05T22:21:00Z">
        <w:r>
          <w:t>Script-ek mappája</w:t>
        </w:r>
      </w:ins>
    </w:p>
    <w:p w14:paraId="5E231A4E" w14:textId="4DCA4D38" w:rsidR="00F35DBA" w:rsidRDefault="00F35DBA" w:rsidP="00F35DBA">
      <w:pPr>
        <w:pStyle w:val="Listaszerbekezds"/>
        <w:numPr>
          <w:ilvl w:val="0"/>
          <w:numId w:val="26"/>
        </w:numPr>
        <w:rPr>
          <w:ins w:id="255" w:author="Gamerek Nonstop" w:date="2024-12-05T22:21:00Z"/>
        </w:rPr>
      </w:pPr>
      <w:proofErr w:type="spellStart"/>
      <w:ins w:id="256" w:author="Gamerek Nonstop" w:date="2024-12-05T22:21:00Z">
        <w:r>
          <w:t>Rendering</w:t>
        </w:r>
        <w:proofErr w:type="spellEnd"/>
        <w:r>
          <w:t xml:space="preserve"> mappa</w:t>
        </w:r>
      </w:ins>
    </w:p>
    <w:p w14:paraId="1299206A" w14:textId="17CF03E3" w:rsidR="00F35DBA" w:rsidRDefault="00F35DBA" w:rsidP="00F35DBA">
      <w:pPr>
        <w:pStyle w:val="Listaszerbekezds"/>
        <w:numPr>
          <w:ilvl w:val="0"/>
          <w:numId w:val="26"/>
        </w:numPr>
        <w:rPr>
          <w:ins w:id="257" w:author="Gamerek Nonstop" w:date="2024-12-05T22:21:00Z"/>
        </w:rPr>
      </w:pPr>
      <w:proofErr w:type="spellStart"/>
      <w:ins w:id="258" w:author="Gamerek Nonstop" w:date="2024-12-05T22:21:00Z">
        <w:r>
          <w:t>Sceen</w:t>
        </w:r>
        <w:proofErr w:type="spellEnd"/>
        <w:r>
          <w:t>-ek mappája</w:t>
        </w:r>
      </w:ins>
    </w:p>
    <w:p w14:paraId="4AF4E93E" w14:textId="6EEAB986" w:rsidR="00F35DBA" w:rsidRDefault="00F35DBA" w:rsidP="00F35DBA">
      <w:pPr>
        <w:pStyle w:val="Listaszerbekezds"/>
        <w:numPr>
          <w:ilvl w:val="0"/>
          <w:numId w:val="26"/>
        </w:numPr>
        <w:rPr>
          <w:ins w:id="259" w:author="Gamerek Nonstop" w:date="2024-12-05T22:22:00Z"/>
        </w:rPr>
      </w:pPr>
      <w:proofErr w:type="spellStart"/>
      <w:ins w:id="260" w:author="Gamerek Nonstop" w:date="2024-12-05T22:21:00Z">
        <w:r>
          <w:t>Sprie</w:t>
        </w:r>
        <w:proofErr w:type="spellEnd"/>
        <w:r>
          <w:t>-ok mappá</w:t>
        </w:r>
      </w:ins>
      <w:ins w:id="261" w:author="Gamerek Nonstop" w:date="2024-12-05T22:22:00Z">
        <w:r>
          <w:t>ja</w:t>
        </w:r>
      </w:ins>
    </w:p>
    <w:p w14:paraId="5FC8F19E" w14:textId="0971CDE9" w:rsidR="00F35DBA" w:rsidRDefault="00F35DBA" w:rsidP="00F35DBA">
      <w:pPr>
        <w:pStyle w:val="Listaszerbekezds"/>
        <w:numPr>
          <w:ilvl w:val="0"/>
          <w:numId w:val="26"/>
        </w:numPr>
        <w:rPr>
          <w:ins w:id="262" w:author="Gamerek Nonstop" w:date="2024-12-05T22:22:00Z"/>
        </w:rPr>
      </w:pPr>
      <w:proofErr w:type="spellStart"/>
      <w:ins w:id="263" w:author="Gamerek Nonstop" w:date="2024-12-05T22:22:00Z">
        <w:r>
          <w:t>Material</w:t>
        </w:r>
        <w:proofErr w:type="spellEnd"/>
        <w:r>
          <w:t>-ok mappája</w:t>
        </w:r>
      </w:ins>
    </w:p>
    <w:p w14:paraId="22A30696" w14:textId="37AEEE8C" w:rsidR="00F35DBA" w:rsidRDefault="00F35DBA" w:rsidP="00F35DBA">
      <w:pPr>
        <w:pStyle w:val="Listaszerbekezds"/>
        <w:numPr>
          <w:ilvl w:val="0"/>
          <w:numId w:val="26"/>
        </w:numPr>
        <w:rPr>
          <w:ins w:id="264" w:author="Gamerek Nonstop" w:date="2024-12-05T22:22:00Z"/>
        </w:rPr>
      </w:pPr>
      <w:proofErr w:type="spellStart"/>
      <w:ins w:id="265" w:author="Gamerek Nonstop" w:date="2024-12-05T22:22:00Z">
        <w:r>
          <w:t>Audio</w:t>
        </w:r>
        <w:proofErr w:type="spellEnd"/>
        <w:r>
          <w:t xml:space="preserve"> fájlok mappája</w:t>
        </w:r>
      </w:ins>
    </w:p>
    <w:p w14:paraId="3799C5A7" w14:textId="0E971ECE" w:rsidR="00F35DBA" w:rsidRDefault="00F35DBA">
      <w:pPr>
        <w:pStyle w:val="Listaszerbekezds"/>
        <w:numPr>
          <w:ilvl w:val="0"/>
          <w:numId w:val="26"/>
        </w:numPr>
        <w:rPr>
          <w:ins w:id="266" w:author="Gamerek Nonstop" w:date="2024-12-05T22:23:00Z"/>
        </w:rPr>
        <w:pPrChange w:id="267" w:author="Gamerek Nonstop" w:date="2024-12-05T22:24:00Z">
          <w:pPr/>
        </w:pPrChange>
      </w:pPr>
      <w:ins w:id="268" w:author="Gamerek Nonstop" w:date="2024-12-05T22:19:00Z">
        <w:r>
          <w:rPr>
            <w:noProof/>
          </w:rPr>
          <w:drawing>
            <wp:anchor distT="0" distB="0" distL="114300" distR="114300" simplePos="0" relativeHeight="251661312" behindDoc="1" locked="0" layoutInCell="1" allowOverlap="1" wp14:anchorId="2525F493" wp14:editId="5D0362EB">
              <wp:simplePos x="0" y="0"/>
              <wp:positionH relativeFrom="page">
                <wp:posOffset>3332480</wp:posOffset>
              </wp:positionH>
              <wp:positionV relativeFrom="paragraph">
                <wp:posOffset>226060</wp:posOffset>
              </wp:positionV>
              <wp:extent cx="1649730" cy="3324225"/>
              <wp:effectExtent l="0" t="0" r="7620" b="9525"/>
              <wp:wrapTopAndBottom/>
              <wp:docPr id="5" name="Kép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49730" cy="3324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proofErr w:type="spellStart"/>
      <w:ins w:id="269" w:author="Gamerek Nonstop" w:date="2024-12-05T22:22:00Z">
        <w:r>
          <w:t>Package</w:t>
        </w:r>
        <w:proofErr w:type="spellEnd"/>
        <w:r>
          <w:t>-ek mappája</w:t>
        </w:r>
      </w:ins>
    </w:p>
    <w:p w14:paraId="7624652D" w14:textId="77777777" w:rsidR="00F35DBA" w:rsidRDefault="00F35DBA" w:rsidP="00F35DBA">
      <w:pPr>
        <w:pStyle w:val="Kpalrs"/>
        <w:rPr>
          <w:ins w:id="270" w:author="Gamerek Nonstop" w:date="2024-12-05T22:24:00Z"/>
        </w:rPr>
      </w:pPr>
      <w:ins w:id="271" w:author="Gamerek Nonstop" w:date="2024-12-05T22:23:00Z">
        <w:r>
          <w:tab/>
          <w:t xml:space="preserve">4.ábra: </w:t>
        </w:r>
      </w:ins>
      <w:ins w:id="272" w:author="Gamerek Nonstop" w:date="2024-12-05T22:24:00Z">
        <w:r>
          <w:t>Projekt mappastruktúrája</w:t>
        </w:r>
      </w:ins>
    </w:p>
    <w:p w14:paraId="0C373535" w14:textId="77777777" w:rsidR="00F35DBA" w:rsidRDefault="00F35DBA" w:rsidP="00F35DBA">
      <w:pPr>
        <w:rPr>
          <w:ins w:id="273" w:author="Gamerek Nonstop" w:date="2024-12-05T22:24:00Z"/>
        </w:rPr>
      </w:pPr>
    </w:p>
    <w:p w14:paraId="73A40271" w14:textId="77777777" w:rsidR="00F35DBA" w:rsidRDefault="00F35DBA" w:rsidP="00F35DBA">
      <w:pPr>
        <w:rPr>
          <w:ins w:id="274" w:author="Gamerek Nonstop" w:date="2024-12-05T22:26:00Z"/>
        </w:rPr>
      </w:pPr>
      <w:ins w:id="275" w:author="Gamerek Nonstop" w:date="2024-12-05T22:24:00Z">
        <w:r>
          <w:t>Ezek</w:t>
        </w:r>
      </w:ins>
      <w:ins w:id="276" w:author="Gamerek Nonstop" w:date="2024-12-05T22:25:00Z">
        <w:r>
          <w:t xml:space="preserve"> által tökéletesen el lehet </w:t>
        </w:r>
      </w:ins>
      <w:ins w:id="277" w:author="Gamerek Nonstop" w:date="2024-12-05T22:26:00Z">
        <w:r>
          <w:t>tájékozódni,</w:t>
        </w:r>
      </w:ins>
      <w:ins w:id="278" w:author="Gamerek Nonstop" w:date="2024-12-05T22:25:00Z">
        <w:r>
          <w:t xml:space="preserve"> ha új elem beillesztésére esne sor vagy egy már felhasznált elemen kellene finomítani. </w:t>
        </w:r>
      </w:ins>
      <w:ins w:id="279" w:author="Gamerek Nonstop" w:date="2024-12-05T22:26:00Z">
        <w:r>
          <w:t>A scripteket</w:t>
        </w:r>
      </w:ins>
      <w:ins w:id="280" w:author="Gamerek Nonstop" w:date="2024-12-05T22:25:00Z">
        <w:r>
          <w:t xml:space="preserve"> </w:t>
        </w:r>
      </w:ins>
      <w:ins w:id="281" w:author="Gamerek Nonstop" w:date="2024-12-05T22:26:00Z">
        <w:r>
          <w:t>szintenként külön</w:t>
        </w:r>
      </w:ins>
      <w:ins w:id="282" w:author="Gamerek Nonstop" w:date="2024-12-05T22:25:00Z">
        <w:r>
          <w:t xml:space="preserve"> mappába tettem mivel így a logikák nem keverednek és egy-egy já</w:t>
        </w:r>
      </w:ins>
      <w:ins w:id="283" w:author="Gamerek Nonstop" w:date="2024-12-05T22:26:00Z">
        <w:r>
          <w:t>tékelemhez könnyebben megtalálom a hozzá tartozó script fájlt.</w:t>
        </w:r>
      </w:ins>
    </w:p>
    <w:p w14:paraId="6B468D7A" w14:textId="77777777" w:rsidR="00F35DBA" w:rsidRDefault="00F35DBA" w:rsidP="00F35DBA">
      <w:pPr>
        <w:pStyle w:val="Cmsor2"/>
        <w:rPr>
          <w:ins w:id="284" w:author="Gamerek Nonstop" w:date="2024-12-05T22:26:00Z"/>
        </w:rPr>
      </w:pPr>
      <w:ins w:id="285" w:author="Gamerek Nonstop" w:date="2024-12-05T22:26:00Z">
        <w:r>
          <w:t>Kiválasztott script nyelv</w:t>
        </w:r>
      </w:ins>
    </w:p>
    <w:p w14:paraId="691DB3B5" w14:textId="77777777" w:rsidR="00F35DBA" w:rsidRDefault="00F35DBA" w:rsidP="00F35DBA">
      <w:pPr>
        <w:pStyle w:val="Firstparagraph"/>
        <w:rPr>
          <w:ins w:id="286" w:author="Gamerek Nonstop" w:date="2024-12-05T22:29:00Z"/>
        </w:rPr>
      </w:pPr>
      <w:ins w:id="287" w:author="Gamerek Nonstop" w:date="2024-12-05T22:26:00Z">
        <w:r>
          <w:t>A Uni</w:t>
        </w:r>
      </w:ins>
      <w:ins w:id="288" w:author="Gamerek Nonstop" w:date="2024-12-05T22:27:00Z">
        <w:r>
          <w:t xml:space="preserve">ty -ben való fejlesztés miatt egyértelműen a C# nyelvet kellett választanom mivel a környezet ezt a nyelvet támogatja. Számomra nem újdonság a nyelv mivel korábban foglalkoztam már </w:t>
        </w:r>
      </w:ins>
      <w:ins w:id="289" w:author="Gamerek Nonstop" w:date="2024-12-05T22:28:00Z">
        <w:r>
          <w:t>Dekstop alkalmazás fejlesztésével és játék fejlesztésével is, viszont rengeteget fejlődött az évek alatt ezért érdemes volt elsajátítanom az újdonságokat a kódolás logikájának felé</w:t>
        </w:r>
      </w:ins>
      <w:ins w:id="290" w:author="Gamerek Nonstop" w:date="2024-12-05T22:29:00Z">
        <w:r>
          <w:t>pítése végett.</w:t>
        </w:r>
      </w:ins>
    </w:p>
    <w:p w14:paraId="11462900" w14:textId="706E091C" w:rsidR="00CE10BE" w:rsidRDefault="00F35DBA" w:rsidP="00CE10BE">
      <w:pPr>
        <w:rPr>
          <w:ins w:id="291" w:author="Gamerek Nonstop" w:date="2024-12-05T22:37:00Z"/>
        </w:rPr>
      </w:pPr>
      <w:ins w:id="292" w:author="Gamerek Nonstop" w:date="2024-12-05T22:29:00Z">
        <w:r>
          <w:t xml:space="preserve">A környezet könnyen összekapcsolható a </w:t>
        </w:r>
      </w:ins>
      <w:ins w:id="293" w:author="Gamerek Nonstop" w:date="2024-12-05T22:30:00Z">
        <w:r w:rsidR="00CE10BE">
          <w:t>„</w:t>
        </w:r>
      </w:ins>
      <w:ins w:id="294" w:author="Gamerek Nonstop" w:date="2024-12-05T22:29:00Z">
        <w:r>
          <w:t>Visual Studio</w:t>
        </w:r>
      </w:ins>
      <w:ins w:id="295" w:author="Gamerek Nonstop" w:date="2024-12-05T22:30:00Z">
        <w:r w:rsidR="00CE10BE">
          <w:t>”</w:t>
        </w:r>
      </w:ins>
      <w:ins w:id="296" w:author="Gamerek Nonstop" w:date="2024-12-05T22:29:00Z">
        <w:r>
          <w:t xml:space="preserve"> -</w:t>
        </w:r>
      </w:ins>
      <w:ins w:id="297" w:author="Gamerek Nonstop" w:date="2024-12-05T22:30:00Z">
        <w:r w:rsidR="00CE10BE">
          <w:t>val,</w:t>
        </w:r>
      </w:ins>
      <w:ins w:id="298" w:author="Gamerek Nonstop" w:date="2024-12-05T22:29:00Z">
        <w:r>
          <w:t xml:space="preserve"> ami pár alapvető import beállítással könnyed hozzáférést biztosít azokhoz az </w:t>
        </w:r>
      </w:ins>
      <w:ins w:id="299" w:author="Gamerek Nonstop" w:date="2024-12-05T22:30:00Z">
        <w:r w:rsidR="00CE10BE">
          <w:t>eszközökhöz,</w:t>
        </w:r>
      </w:ins>
      <w:ins w:id="300" w:author="Gamerek Nonstop" w:date="2024-12-05T22:29:00Z">
        <w:r>
          <w:t xml:space="preserve"> amikre </w:t>
        </w:r>
      </w:ins>
      <w:ins w:id="301" w:author="Gamerek Nonstop" w:date="2024-12-05T22:30:00Z">
        <w:r w:rsidR="00CE10BE">
          <w:t>például a 3 dimenziós térben való koordináláshoz vagy a játékos interakcióinak lekezeléséhez nekem szükségem volt.</w:t>
        </w:r>
      </w:ins>
      <w:ins w:id="302" w:author="Gamerek Nonstop" w:date="2024-12-05T22:31:00Z">
        <w:r w:rsidR="00CE10BE">
          <w:t xml:space="preserve"> Így biztosítva volt minden </w:t>
        </w:r>
      </w:ins>
      <w:ins w:id="303" w:author="Gamerek Nonstop" w:date="2024-12-05T22:35:00Z">
        <w:r w:rsidR="00CE10BE">
          <w:t>ahhoz,</w:t>
        </w:r>
      </w:ins>
      <w:ins w:id="304" w:author="Gamerek Nonstop" w:date="2024-12-05T22:31:00Z">
        <w:r w:rsidR="00CE10BE">
          <w:t xml:space="preserve"> hogy megkezdjem a fejlesztést.</w:t>
        </w:r>
      </w:ins>
    </w:p>
    <w:p w14:paraId="486061DF" w14:textId="0E7EC355" w:rsidR="00CE10BE" w:rsidRDefault="000B6A94" w:rsidP="000B6A94">
      <w:pPr>
        <w:pStyle w:val="Cmsor2"/>
        <w:rPr>
          <w:ins w:id="305" w:author="Gamerek Nonstop" w:date="2024-12-05T22:31:00Z"/>
        </w:rPr>
        <w:pPrChange w:id="306" w:author="Gamerek Nonstop" w:date="2024-12-05T22:38:00Z">
          <w:pPr/>
        </w:pPrChange>
      </w:pPr>
      <w:r>
        <w:t>Alapvető játékos irányítás</w:t>
      </w:r>
    </w:p>
    <w:p w14:paraId="6CB5E4B4" w14:textId="338F7D82" w:rsidR="00CE10BE" w:rsidRDefault="00CE10BE" w:rsidP="00CE10BE">
      <w:ins w:id="307" w:author="Gamerek Nonstop" w:date="2024-12-05T22:31:00Z">
        <w:r>
          <w:t>Kezdetben egy mozgási funkciót szerettem volna adni a Player-nek</w:t>
        </w:r>
      </w:ins>
      <w:ins w:id="308" w:author="Gamerek Nonstop" w:date="2024-12-05T22:32:00Z">
        <w:r>
          <w:t xml:space="preserve">, így kiválasztottam egy nekem szimpatikus 3D elemet, adtam hozzá megfelelő fizikai beállítást és </w:t>
        </w:r>
      </w:ins>
      <w:ins w:id="309" w:author="Gamerek Nonstop" w:date="2024-12-05T22:35:00Z">
        <w:r>
          <w:t>Collider-eket,</w:t>
        </w:r>
      </w:ins>
      <w:ins w:id="310" w:author="Gamerek Nonstop" w:date="2024-12-05T22:32:00Z">
        <w:r>
          <w:t xml:space="preserve"> hogy érintkezni tudjon a környezeti elemeivel majd egy script se</w:t>
        </w:r>
      </w:ins>
      <w:ins w:id="311" w:author="Gamerek Nonstop" w:date="2024-12-05T22:33:00Z">
        <w:r>
          <w:t xml:space="preserve">gítségével megadtam neki az alapvető irányító </w:t>
        </w:r>
      </w:ins>
      <w:ins w:id="312" w:author="Gamerek Nonstop" w:date="2024-12-05T22:35:00Z">
        <w:r>
          <w:t>billentyűket,</w:t>
        </w:r>
      </w:ins>
      <w:ins w:id="313" w:author="Gamerek Nonstop" w:date="2024-12-05T22:33:00Z">
        <w:r>
          <w:t xml:space="preserve"> amik </w:t>
        </w:r>
      </w:ins>
      <w:ins w:id="314" w:author="Gamerek Nonstop" w:date="2024-12-05T22:34:00Z">
        <w:r>
          <w:t xml:space="preserve">mozgásnál </w:t>
        </w:r>
      </w:ins>
      <w:ins w:id="315" w:author="Gamerek Nonstop" w:date="2024-12-05T22:33:00Z">
        <w:r>
          <w:t>az én esetemben a „WASD”</w:t>
        </w:r>
      </w:ins>
      <w:r w:rsidR="00C05535">
        <w:t xml:space="preserve"> és a nyilak</w:t>
      </w:r>
      <w:ins w:id="316" w:author="Gamerek Nonstop" w:date="2024-12-05T22:33:00Z">
        <w:r>
          <w:t xml:space="preserve"> </w:t>
        </w:r>
      </w:ins>
      <w:ins w:id="317" w:author="Gamerek Nonstop" w:date="2024-12-05T22:34:00Z">
        <w:r>
          <w:t>voltak, interaktáláskor a</w:t>
        </w:r>
      </w:ins>
      <w:ins w:id="318" w:author="Gamerek Nonstop" w:date="2024-12-05T22:33:00Z">
        <w:r>
          <w:t xml:space="preserve"> „bal </w:t>
        </w:r>
      </w:ins>
      <w:ins w:id="319" w:author="Gamerek Nonstop" w:date="2024-12-05T22:35:00Z">
        <w:r>
          <w:t>kattintás” -</w:t>
        </w:r>
      </w:ins>
      <w:ins w:id="320" w:author="Gamerek Nonstop" w:date="2024-12-05T22:34:00Z">
        <w:r>
          <w:t xml:space="preserve">al érzékelt a program </w:t>
        </w:r>
      </w:ins>
      <w:ins w:id="321" w:author="Gamerek Nonstop" w:date="2024-12-05T22:33:00Z">
        <w:r>
          <w:t xml:space="preserve">és </w:t>
        </w:r>
      </w:ins>
      <w:ins w:id="322" w:author="Gamerek Nonstop" w:date="2024-12-05T22:35:00Z">
        <w:r>
          <w:t>a „</w:t>
        </w:r>
      </w:ins>
      <w:ins w:id="323" w:author="Gamerek Nonstop" w:date="2024-12-05T22:33:00Z">
        <w:r>
          <w:t>LE</w:t>
        </w:r>
      </w:ins>
      <w:ins w:id="324" w:author="Gamerek Nonstop" w:date="2024-12-05T22:34:00Z">
        <w:r>
          <w:t xml:space="preserve">FT </w:t>
        </w:r>
      </w:ins>
      <w:ins w:id="325" w:author="Gamerek Nonstop" w:date="2024-12-05T22:35:00Z">
        <w:r>
          <w:t>SHIFT” -</w:t>
        </w:r>
      </w:ins>
      <w:ins w:id="326" w:author="Gamerek Nonstop" w:date="2024-12-05T22:34:00Z">
        <w:r>
          <w:t>el egy futás opciót is adtam a játékosnak.</w:t>
        </w:r>
      </w:ins>
    </w:p>
    <w:p w14:paraId="4535ACAE" w14:textId="0AA01181" w:rsidR="00994078" w:rsidRDefault="00994078" w:rsidP="00994078">
      <w:pPr>
        <w:ind w:firstLine="0"/>
        <w:rPr>
          <w:ins w:id="327" w:author="Gamerek Nonstop" w:date="2024-12-05T22:35:00Z"/>
        </w:rPr>
      </w:pPr>
      <w:r w:rsidRPr="00994078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992CAA6" wp14:editId="52462104">
            <wp:simplePos x="0" y="0"/>
            <wp:positionH relativeFrom="column">
              <wp:posOffset>947775</wp:posOffset>
            </wp:positionH>
            <wp:positionV relativeFrom="paragraph">
              <wp:posOffset>790386</wp:posOffset>
            </wp:positionV>
            <wp:extent cx="3662035" cy="2980706"/>
            <wp:effectExtent l="0" t="0" r="0" b="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035" cy="2980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script írásakor figyelembe kellett vennem a fizikai hatásokat a játékos objektumra, illetve az ütközést a különböző objektumokkal. A változók meghatározásakor ez is kulcsfontosságú volt.</w:t>
      </w:r>
    </w:p>
    <w:p w14:paraId="6DCD2C27" w14:textId="102191C0" w:rsidR="00CE10BE" w:rsidRDefault="00CE10BE">
      <w:pPr>
        <w:pStyle w:val="Kpalrs"/>
      </w:pPr>
      <w:ins w:id="328" w:author="Gamerek Nonstop" w:date="2024-12-05T22:36:00Z">
        <w:r>
          <w:t>5.ábra: FPS_Controller script</w:t>
        </w:r>
      </w:ins>
      <w:r w:rsidR="0032797B">
        <w:t xml:space="preserve"> részlet</w:t>
      </w:r>
    </w:p>
    <w:p w14:paraId="485840BE" w14:textId="4AE19189" w:rsidR="003E30DA" w:rsidRDefault="00994078" w:rsidP="00994078">
      <w:pPr>
        <w:ind w:firstLine="0"/>
      </w:pPr>
      <w:r>
        <w:t>A kamera objektum alapvetően „</w:t>
      </w:r>
      <w:proofErr w:type="spellStart"/>
      <w:r>
        <w:t>playerCamera</w:t>
      </w:r>
      <w:proofErr w:type="spellEnd"/>
      <w:r>
        <w:t>” néven kerül inicializálásra,</w:t>
      </w:r>
      <w:r w:rsidR="004E317F">
        <w:t xml:space="preserve"> ez a jelentben lévő egyetlen olyan </w:t>
      </w:r>
      <w:r w:rsidR="003E30DA">
        <w:t>objektum,</w:t>
      </w:r>
      <w:r w:rsidR="004E317F">
        <w:t xml:space="preserve"> ami kamera szerepet tölt be, illetve köze van a karakter közvetlen irányításához. A „player” karakteren ezen kívül még úgynevezett „</w:t>
      </w:r>
      <w:proofErr w:type="spellStart"/>
      <w:r w:rsidR="004E317F">
        <w:t>Capsule</w:t>
      </w:r>
      <w:proofErr w:type="spellEnd"/>
      <w:r w:rsidR="004E317F">
        <w:t xml:space="preserve">” elem van, ami a 3D-s környezetben való </w:t>
      </w:r>
      <w:r w:rsidR="003E30DA">
        <w:t>fizika,</w:t>
      </w:r>
      <w:r w:rsidR="004E317F">
        <w:t xml:space="preserve"> illetve érzékelés miatt kulcsfontosságú. Az objektum önmagában nem lenne elég mivel a környezete nem látja, az objektumnak tartalmaznia kell egy </w:t>
      </w:r>
      <w:proofErr w:type="spellStart"/>
      <w:r w:rsidR="004E317F">
        <w:t>Mesh</w:t>
      </w:r>
      <w:proofErr w:type="spellEnd"/>
      <w:r w:rsidR="004E317F">
        <w:t xml:space="preserve"> </w:t>
      </w:r>
      <w:proofErr w:type="spellStart"/>
      <w:r w:rsidR="000B6A94">
        <w:t>Renderer</w:t>
      </w:r>
      <w:proofErr w:type="spellEnd"/>
      <w:r w:rsidR="000B6A94">
        <w:t>-t,</w:t>
      </w:r>
      <w:r w:rsidR="004E317F">
        <w:t xml:space="preserve"> ami a megjelenítéséért </w:t>
      </w:r>
      <w:r w:rsidR="000B6A94">
        <w:t>felel,</w:t>
      </w:r>
      <w:r w:rsidR="004E317F">
        <w:t xml:space="preserve"> illetve egy </w:t>
      </w:r>
      <w:proofErr w:type="spellStart"/>
      <w:r w:rsidR="004E317F">
        <w:t>Capsule</w:t>
      </w:r>
      <w:proofErr w:type="spellEnd"/>
      <w:r w:rsidR="004E317F">
        <w:t xml:space="preserve"> </w:t>
      </w:r>
      <w:proofErr w:type="spellStart"/>
      <w:proofErr w:type="gramStart"/>
      <w:r w:rsidR="004E317F">
        <w:t>Collider</w:t>
      </w:r>
      <w:proofErr w:type="spellEnd"/>
      <w:r w:rsidR="004E317F">
        <w:t>-t</w:t>
      </w:r>
      <w:proofErr w:type="gramEnd"/>
      <w:r w:rsidR="004E317F">
        <w:t xml:space="preserve"> ami pedig a fizikai hatásokat teszi észlelhetővé (például az ütközés</w:t>
      </w:r>
      <w:r w:rsidR="003E30DA">
        <w:t>t</w:t>
      </w:r>
      <w:r w:rsidR="004E317F">
        <w:t>).</w:t>
      </w:r>
      <w:r w:rsidR="003E30DA">
        <w:t xml:space="preserve"> </w:t>
      </w:r>
    </w:p>
    <w:p w14:paraId="099977FC" w14:textId="23EB7380" w:rsidR="00994078" w:rsidRDefault="003E30DA" w:rsidP="00994078">
      <w:pPr>
        <w:ind w:firstLine="0"/>
      </w:pPr>
      <w:r>
        <w:t>Az alap értékek meghatározásakor fontosak voltak még a képen látható „</w:t>
      </w:r>
      <w:proofErr w:type="spellStart"/>
      <w:r>
        <w:t>walkSpeed</w:t>
      </w:r>
      <w:proofErr w:type="spellEnd"/>
      <w:r>
        <w:t xml:space="preserve">” és </w:t>
      </w:r>
      <w:r w:rsidR="000B6A94">
        <w:t>„</w:t>
      </w:r>
      <w:proofErr w:type="spellStart"/>
      <w:r w:rsidR="000B6A94">
        <w:t>runSpeed</w:t>
      </w:r>
      <w:proofErr w:type="spellEnd"/>
      <w:r w:rsidR="000B6A94">
        <w:t>”,</w:t>
      </w:r>
      <w:r>
        <w:t xml:space="preserve"> ami a mozgás sebességét hivatott meghatározni. Ahogy a „</w:t>
      </w:r>
      <w:proofErr w:type="spellStart"/>
      <w:r>
        <w:t>lookSpeed</w:t>
      </w:r>
      <w:proofErr w:type="spellEnd"/>
      <w:r>
        <w:t>” és a „</w:t>
      </w:r>
      <w:proofErr w:type="spellStart"/>
      <w:r>
        <w:t>lookXLimit</w:t>
      </w:r>
      <w:proofErr w:type="spellEnd"/>
      <w:r>
        <w:t>” pedig a körbetekintésnek a paramétereit határozzák meg, pontosabban a sebességét és az arányát.</w:t>
      </w:r>
    </w:p>
    <w:p w14:paraId="06C6A65D" w14:textId="1A6C4730" w:rsidR="003E30DA" w:rsidRDefault="003E30DA" w:rsidP="00994078">
      <w:pPr>
        <w:ind w:firstLine="0"/>
      </w:pPr>
      <w:r w:rsidRPr="003E30DA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1C1BDD2" wp14:editId="55348D24">
            <wp:simplePos x="0" y="0"/>
            <wp:positionH relativeFrom="column">
              <wp:posOffset>847230</wp:posOffset>
            </wp:positionH>
            <wp:positionV relativeFrom="paragraph">
              <wp:posOffset>1569720</wp:posOffset>
            </wp:positionV>
            <wp:extent cx="3961154" cy="2101932"/>
            <wp:effectExtent l="0" t="0" r="1270" b="0"/>
            <wp:wrapTopAndBottom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154" cy="2101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további kódok szempontjából fontos volt még a „</w:t>
      </w:r>
      <w:proofErr w:type="spellStart"/>
      <w:r>
        <w:t>canMove</w:t>
      </w:r>
      <w:proofErr w:type="spellEnd"/>
      <w:r>
        <w:t xml:space="preserve">” </w:t>
      </w:r>
      <w:r w:rsidR="00193BA4">
        <w:t>változó,</w:t>
      </w:r>
      <w:r>
        <w:t xml:space="preserve"> ami </w:t>
      </w:r>
      <w:r w:rsidR="00193BA4">
        <w:t>engedélyezni,</w:t>
      </w:r>
      <w:r>
        <w:t xml:space="preserve"> illetve letiltani tudja a játékos mozgását. Ennek az átállítása csak akkor fontos amikor olyan környezeti hatás történik a </w:t>
      </w:r>
      <w:r w:rsidR="00193BA4">
        <w:t>játékossal,</w:t>
      </w:r>
      <w:r>
        <w:t xml:space="preserve"> mint például egy oktató ablak felugrása. Az ablak felugrása után szükséges idő a megértéshez és e közben a mozgás engedélyezése elterelhetné a figyelmet a szöveg elolvasásáról. Így ezekben a pillanatokban letiltásra kerül a mozgás addig amíg az ablak aktív (tehát a játékos olvassa azt).</w:t>
      </w:r>
    </w:p>
    <w:p w14:paraId="47A66731" w14:textId="12F41FEA" w:rsidR="003E30DA" w:rsidRDefault="003E30DA" w:rsidP="003E30DA">
      <w:pPr>
        <w:pStyle w:val="Kpalrs"/>
      </w:pPr>
      <w:ins w:id="329" w:author="Gamerek Nonstop" w:date="2024-12-05T22:36:00Z">
        <w:r>
          <w:t xml:space="preserve">5.ábra: </w:t>
        </w:r>
      </w:ins>
      <w:r>
        <w:t xml:space="preserve">részlet </w:t>
      </w:r>
      <w:proofErr w:type="spellStart"/>
      <w:r w:rsidR="0032797B">
        <w:t>TriggerZoneForWindow</w:t>
      </w:r>
      <w:proofErr w:type="spellEnd"/>
      <w:ins w:id="330" w:author="Gamerek Nonstop" w:date="2024-12-05T22:36:00Z">
        <w:r>
          <w:t xml:space="preserve"> script</w:t>
        </w:r>
      </w:ins>
      <w:r w:rsidR="0032797B">
        <w:t xml:space="preserve"> részlet</w:t>
      </w:r>
    </w:p>
    <w:p w14:paraId="3A79144C" w14:textId="6A3E07BC" w:rsidR="00193BA4" w:rsidRDefault="00193BA4" w:rsidP="00193BA4">
      <w:pPr>
        <w:ind w:firstLine="0"/>
      </w:pPr>
      <w:r>
        <w:t>Ebben a script részletben pont ennek az alkalmazására lehet látni egy példát. A kód önmagában egy üres objektumhoz van kapcsolva, amin kizárólag egy „</w:t>
      </w:r>
      <w:proofErr w:type="spellStart"/>
      <w:r>
        <w:t>Box</w:t>
      </w:r>
      <w:proofErr w:type="spellEnd"/>
      <w:r>
        <w:t xml:space="preserve"> </w:t>
      </w:r>
      <w:proofErr w:type="spellStart"/>
      <w:r>
        <w:t>Collider</w:t>
      </w:r>
      <w:proofErr w:type="spellEnd"/>
      <w:r>
        <w:t xml:space="preserve">” </w:t>
      </w:r>
      <w:r w:rsidR="00346DB6">
        <w:t>található,</w:t>
      </w:r>
      <w:r>
        <w:t xml:space="preserve"> aminek testreszabott szélességi és hosszúsági paraméterei vannak.</w:t>
      </w:r>
    </w:p>
    <w:p w14:paraId="36FC9B7B" w14:textId="6444C129" w:rsidR="00193BA4" w:rsidRDefault="00193BA4" w:rsidP="00193BA4">
      <w:pPr>
        <w:ind w:firstLine="0"/>
      </w:pPr>
      <w:r>
        <w:t xml:space="preserve">Feladatát tekintve arra való, hogy ha a játékos ütközik ezzel a láthatatlan dobozzal, feldob a program egy úgynevezett moduláris </w:t>
      </w:r>
      <w:r w:rsidR="00346DB6">
        <w:t>ablakot,</w:t>
      </w:r>
      <w:r>
        <w:t xml:space="preserve"> ami információkat tartalmaz. Ez egy grafikai megjelenítő segítségével a háttérben inaktív egészen addig a pillanatig amíg nem találkozik a játékos a zónával.</w:t>
      </w:r>
    </w:p>
    <w:p w14:paraId="60F47088" w14:textId="32FC85DA" w:rsidR="00346DB6" w:rsidRPr="00193BA4" w:rsidRDefault="00346DB6" w:rsidP="00193BA4">
      <w:pPr>
        <w:ind w:firstLine="0"/>
      </w:pPr>
      <w:r>
        <w:t xml:space="preserve">A kód ezen része egy függvény, ami </w:t>
      </w:r>
      <w:r w:rsidR="000B6A94">
        <w:t>az</w:t>
      </w:r>
      <w:r>
        <w:t xml:space="preserve"> akkor </w:t>
      </w:r>
      <w:proofErr w:type="spellStart"/>
      <w:r>
        <w:t>hívódik</w:t>
      </w:r>
      <w:proofErr w:type="spellEnd"/>
      <w:r>
        <w:t xml:space="preserve"> meg amikor a játékos rányom a „Rendben” </w:t>
      </w:r>
      <w:r w:rsidR="000B6A94">
        <w:t>gombra,</w:t>
      </w:r>
      <w:r>
        <w:t xml:space="preserve"> ami bezárja a moduláris ablakot. Elsőnek ellenőrzi, hogy létezik-e a játékost irányító script az adott pályán, ez hibakezelési szempontból fontos. Amikor érzékelte a játékost, mint elemet és a hozzá tartozó script-</w:t>
      </w:r>
      <w:proofErr w:type="spellStart"/>
      <w:r>
        <w:t>et</w:t>
      </w:r>
      <w:proofErr w:type="spellEnd"/>
      <w:r>
        <w:t>, azonnal meghívja a „</w:t>
      </w:r>
      <w:proofErr w:type="spellStart"/>
      <w:r>
        <w:t>CanMoveAgain</w:t>
      </w:r>
      <w:proofErr w:type="spellEnd"/>
      <w:r>
        <w:t xml:space="preserve">” függvényt, ami annyit tesz, hogy a </w:t>
      </w:r>
      <w:proofErr w:type="spellStart"/>
      <w:r>
        <w:t>boolian</w:t>
      </w:r>
      <w:proofErr w:type="spellEnd"/>
      <w:r>
        <w:t xml:space="preserve"> változó értékét visszaállítja „</w:t>
      </w:r>
      <w:proofErr w:type="spellStart"/>
      <w:r>
        <w:t>true</w:t>
      </w:r>
      <w:proofErr w:type="spellEnd"/>
      <w:r>
        <w:t>” tehát igaz értékre. Majd alaphelyzetbe állítja a kurzort, hogy a játék további részében ne zavarja a játékmenetet.</w:t>
      </w:r>
    </w:p>
    <w:p w14:paraId="7BA5F64D" w14:textId="77777777" w:rsidR="003E30DA" w:rsidRDefault="003E30DA" w:rsidP="003E30DA">
      <w:pPr>
        <w:pStyle w:val="Kpalrs"/>
      </w:pPr>
    </w:p>
    <w:p w14:paraId="3A9A14B5" w14:textId="6F1C8DCD" w:rsidR="003E30DA" w:rsidRPr="00994078" w:rsidRDefault="003E30DA" w:rsidP="00994078">
      <w:pPr>
        <w:ind w:firstLine="0"/>
      </w:pPr>
    </w:p>
    <w:p w14:paraId="303199C4" w14:textId="77777777" w:rsidR="00B05899" w:rsidRPr="00B05899" w:rsidRDefault="00B05899" w:rsidP="00B05899">
      <w:pPr>
        <w:rPr>
          <w:ins w:id="331" w:author="Gamerek Nonstop" w:date="2024-12-05T22:35:00Z"/>
        </w:rPr>
      </w:pPr>
    </w:p>
    <w:p w14:paraId="3A6429FA" w14:textId="2C5516A8" w:rsidR="00CE10BE" w:rsidRDefault="00CE10BE" w:rsidP="00CE10BE">
      <w:pPr>
        <w:rPr>
          <w:ins w:id="332" w:author="Gamerek Nonstop" w:date="2024-12-05T22:35:00Z"/>
        </w:rPr>
      </w:pPr>
    </w:p>
    <w:p w14:paraId="72ABCAD8" w14:textId="29DDA707" w:rsidR="00373496" w:rsidRDefault="00373496">
      <w:pPr>
        <w:sectPr w:rsidR="00373496" w:rsidSect="009823AA">
          <w:headerReference w:type="default" r:id="rId28"/>
          <w:type w:val="continuous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4391BB80" w14:textId="77777777" w:rsidR="009944F1" w:rsidRPr="00674F6E" w:rsidRDefault="0050128E" w:rsidP="00771B5F">
      <w:pPr>
        <w:pStyle w:val="Cmsor1-szmozatlan"/>
      </w:pPr>
      <w:bookmarkStart w:id="333" w:name="_Toc99107200"/>
      <w:r w:rsidRPr="00674F6E">
        <w:lastRenderedPageBreak/>
        <w:t>Irodalomjegyzék</w:t>
      </w:r>
      <w:bookmarkEnd w:id="333"/>
      <w:commentRangeStart w:id="334"/>
      <w:commentRangeStart w:id="335"/>
      <w:r w:rsidR="00B84CB4">
        <w:fldChar w:fldCharType="begin"/>
      </w:r>
      <w:r w:rsidR="00B84CB4" w:rsidRPr="00674F6E">
        <w:instrText xml:space="preserve"> BIBLIOGRAPHY  \l 1038 </w:instrText>
      </w:r>
      <w:r w:rsidR="00B84CB4">
        <w:fldChar w:fldCharType="separate"/>
      </w:r>
    </w:p>
    <w:tbl>
      <w:tblPr>
        <w:tblStyle w:val="Rcsostblzat"/>
        <w:tblpPr w:leftFromText="141" w:rightFromText="141" w:vertAnchor="text" w:horzAnchor="margin" w:tblpY="-13"/>
        <w:tblW w:w="5531" w:type="pct"/>
        <w:tblLook w:val="04A0" w:firstRow="1" w:lastRow="0" w:firstColumn="1" w:lastColumn="0" w:noHBand="0" w:noVBand="1"/>
        <w:tblPrChange w:id="336" w:author="Gamerek Nonstop" w:date="2024-12-05T19:26:00Z">
          <w:tblPr>
            <w:tblStyle w:val="Rcsostblzat"/>
            <w:tblpPr w:leftFromText="141" w:rightFromText="141" w:vertAnchor="text" w:horzAnchor="margin" w:tblpY="-13"/>
            <w:tblW w:w="5531" w:type="pct"/>
            <w:tblLook w:val="04A0" w:firstRow="1" w:lastRow="0" w:firstColumn="1" w:lastColumn="0" w:noHBand="0" w:noVBand="1"/>
          </w:tblPr>
        </w:tblPrChange>
      </w:tblPr>
      <w:tblGrid>
        <w:gridCol w:w="924"/>
        <w:gridCol w:w="8471"/>
        <w:tblGridChange w:id="337">
          <w:tblGrid>
            <w:gridCol w:w="926"/>
            <w:gridCol w:w="8480"/>
          </w:tblGrid>
        </w:tblGridChange>
      </w:tblGrid>
      <w:tr w:rsidR="00AF2524" w:rsidDel="00EC0D75" w14:paraId="7BD1BA6C" w14:textId="601E11A2" w:rsidTr="0035339C">
        <w:trPr>
          <w:divId w:val="1268612199"/>
          <w:del w:id="338" w:author="Gamerek Nonstop" w:date="2024-12-05T20:24:00Z"/>
          <w:trPrChange w:id="339" w:author="Gamerek Nonstop" w:date="2024-12-05T19:26:00Z">
            <w:trPr>
              <w:divId w:val="1268612199"/>
            </w:trPr>
          </w:trPrChange>
        </w:trPr>
        <w:tc>
          <w:tcPr>
            <w:tcW w:w="492" w:type="pct"/>
            <w:hideMark/>
            <w:tcPrChange w:id="340" w:author="Gamerek Nonstop" w:date="2024-12-05T19:26:00Z">
              <w:tcPr>
                <w:tcW w:w="492" w:type="pct"/>
                <w:hideMark/>
              </w:tcPr>
            </w:tcPrChange>
          </w:tcPr>
          <w:p w14:paraId="21175CD5" w14:textId="4B459862" w:rsidR="00AF2524" w:rsidDel="00EC0D75" w:rsidRDefault="00AF2524" w:rsidP="00AF2524">
            <w:pPr>
              <w:pStyle w:val="Irodalomjegyzk"/>
              <w:rPr>
                <w:del w:id="341" w:author="Gamerek Nonstop" w:date="2024-12-05T20:24:00Z"/>
                <w:noProof/>
                <w:szCs w:val="24"/>
                <w:lang w:val="en-GB"/>
              </w:rPr>
            </w:pPr>
            <w:del w:id="342" w:author="Gamerek Nonstop" w:date="2024-12-05T20:24:00Z">
              <w:r w:rsidDel="00EC0D75">
                <w:rPr>
                  <w:noProof/>
                  <w:lang w:val="en-GB"/>
                </w:rPr>
                <w:delText>[</w:delText>
              </w:r>
            </w:del>
            <w:del w:id="343" w:author="Gamerek Nonstop" w:date="2024-12-05T19:27:00Z">
              <w:r w:rsidDel="0035339C">
                <w:rPr>
                  <w:noProof/>
                  <w:lang w:val="en-GB"/>
                </w:rPr>
                <w:delText>1</w:delText>
              </w:r>
            </w:del>
            <w:del w:id="344" w:author="Gamerek Nonstop" w:date="2024-12-05T20:24:00Z">
              <w:r w:rsidDel="00EC0D75">
                <w:rPr>
                  <w:noProof/>
                  <w:lang w:val="en-GB"/>
                </w:rPr>
                <w:delText xml:space="preserve">] </w:delText>
              </w:r>
            </w:del>
          </w:p>
        </w:tc>
        <w:tc>
          <w:tcPr>
            <w:tcW w:w="0" w:type="auto"/>
            <w:hideMark/>
            <w:tcPrChange w:id="345" w:author="Gamerek Nonstop" w:date="2024-12-05T19:26:00Z">
              <w:tcPr>
                <w:tcW w:w="0" w:type="auto"/>
                <w:hideMark/>
              </w:tcPr>
            </w:tcPrChange>
          </w:tcPr>
          <w:p w14:paraId="1D11E48B" w14:textId="2E631793" w:rsidR="00AF2524" w:rsidDel="00901564" w:rsidRDefault="00A90168" w:rsidP="00AF2524">
            <w:pPr>
              <w:pStyle w:val="Irodalomjegyzk"/>
              <w:rPr>
                <w:del w:id="346" w:author="Gamerek Nonstop" w:date="2024-12-05T20:21:00Z"/>
                <w:noProof/>
                <w:lang w:val="en-GB"/>
              </w:rPr>
            </w:pPr>
            <w:del w:id="347" w:author="Gamerek Nonstop" w:date="2024-12-05T20:24:00Z">
              <w:r w:rsidRPr="00A90168" w:rsidDel="00EC0D75">
                <w:rPr>
                  <w:noProof/>
                  <w:lang w:val="en-GB"/>
                </w:rPr>
                <w:delText xml:space="preserve">M. Esther del Moral Pérez, Alba P. Guzmán Duque </w:delText>
              </w:r>
            </w:del>
            <w:del w:id="348" w:author="Gamerek Nonstop" w:date="2024-12-05T20:13:00Z">
              <w:r w:rsidRPr="00A90168" w:rsidDel="0014568A">
                <w:rPr>
                  <w:noProof/>
                  <w:lang w:val="en-GB"/>
                </w:rPr>
                <w:delText>&amp;</w:delText>
              </w:r>
            </w:del>
            <w:del w:id="349" w:author="Gamerek Nonstop" w:date="2024-12-05T20:24:00Z">
              <w:r w:rsidRPr="00A90168" w:rsidDel="00EC0D75">
                <w:rPr>
                  <w:noProof/>
                  <w:lang w:val="en-GB"/>
                </w:rPr>
                <w:delText xml:space="preserve"> L. Carlota Fernández García</w:delText>
              </w:r>
              <w:r w:rsidDel="00EC0D75">
                <w:rPr>
                  <w:noProof/>
                  <w:lang w:val="en-GB"/>
                </w:rPr>
                <w:delText xml:space="preserve"> "</w:delText>
              </w:r>
              <w:r w:rsidRPr="00A90168" w:rsidDel="00EC0D75">
                <w:rPr>
                  <w:noProof/>
                  <w:lang w:val="en-GB"/>
                </w:rPr>
                <w:delText>Game-Based Learning: Increasing the Logical-Mathematical, Naturalistic, and Linguistic Learning Levels of Primary School Students</w:delText>
              </w:r>
              <w:r w:rsidDel="00EC0D75">
                <w:rPr>
                  <w:noProof/>
                  <w:lang w:val="en-GB"/>
                </w:rPr>
                <w:delText>"</w:delText>
              </w:r>
            </w:del>
          </w:p>
          <w:p w14:paraId="185123A9" w14:textId="2A8C36C6" w:rsidR="00A90168" w:rsidRPr="00A90168" w:rsidDel="00EC0D75" w:rsidRDefault="00A90168">
            <w:pPr>
              <w:pStyle w:val="Irodalomjegyzk"/>
              <w:rPr>
                <w:del w:id="350" w:author="Gamerek Nonstop" w:date="2024-12-05T20:24:00Z"/>
                <w:lang w:val="en-GB"/>
              </w:rPr>
              <w:pPrChange w:id="351" w:author="Gamerek Nonstop" w:date="2024-12-05T20:21:00Z">
                <w:pPr>
                  <w:framePr w:hSpace="141" w:wrap="around" w:vAnchor="text" w:hAnchor="margin" w:y="-13"/>
                </w:pPr>
              </w:pPrChange>
            </w:pPr>
            <w:del w:id="352" w:author="Gamerek Nonstop" w:date="2024-12-05T20:21:00Z">
              <w:r w:rsidDel="00901564">
                <w:rPr>
                  <w:lang w:val="en-GB"/>
                </w:rPr>
                <w:delText xml:space="preserve">Elérhető: </w:delText>
              </w:r>
              <w:r w:rsidRPr="00A90168" w:rsidDel="00901564">
                <w:rPr>
                  <w:lang w:val="en-GB"/>
                </w:rPr>
                <w:delText>https://link.springer.com/article/10.7821/naer.2018.1.248</w:delText>
              </w:r>
            </w:del>
          </w:p>
        </w:tc>
      </w:tr>
      <w:tr w:rsidR="00AF2524" w:rsidDel="00EC0D75" w14:paraId="78B2BFA0" w14:textId="319C2863" w:rsidTr="0035339C">
        <w:trPr>
          <w:divId w:val="1268612199"/>
          <w:del w:id="353" w:author="Gamerek Nonstop" w:date="2024-12-05T20:24:00Z"/>
          <w:trPrChange w:id="354" w:author="Gamerek Nonstop" w:date="2024-12-05T19:26:00Z">
            <w:trPr>
              <w:divId w:val="1268612199"/>
            </w:trPr>
          </w:trPrChange>
        </w:trPr>
        <w:tc>
          <w:tcPr>
            <w:tcW w:w="492" w:type="pct"/>
            <w:hideMark/>
            <w:tcPrChange w:id="355" w:author="Gamerek Nonstop" w:date="2024-12-05T19:26:00Z">
              <w:tcPr>
                <w:tcW w:w="492" w:type="pct"/>
                <w:hideMark/>
              </w:tcPr>
            </w:tcPrChange>
          </w:tcPr>
          <w:p w14:paraId="37E9ABA2" w14:textId="486B0E1A" w:rsidR="00AF2524" w:rsidDel="00EC0D75" w:rsidRDefault="00AF2524" w:rsidP="00AF2524">
            <w:pPr>
              <w:pStyle w:val="Irodalomjegyzk"/>
              <w:rPr>
                <w:del w:id="356" w:author="Gamerek Nonstop" w:date="2024-12-05T20:24:00Z"/>
                <w:noProof/>
              </w:rPr>
            </w:pPr>
            <w:del w:id="357" w:author="Gamerek Nonstop" w:date="2024-12-05T20:24:00Z">
              <w:r w:rsidDel="00EC0D75">
                <w:rPr>
                  <w:noProof/>
                </w:rPr>
                <w:delText>[</w:delText>
              </w:r>
            </w:del>
            <w:del w:id="358" w:author="Gamerek Nonstop" w:date="2024-12-05T19:27:00Z">
              <w:r w:rsidDel="0035339C">
                <w:rPr>
                  <w:noProof/>
                </w:rPr>
                <w:delText>2</w:delText>
              </w:r>
            </w:del>
            <w:del w:id="359" w:author="Gamerek Nonstop" w:date="2024-12-05T20:24:00Z">
              <w:r w:rsidDel="00EC0D75">
                <w:rPr>
                  <w:noProof/>
                </w:rPr>
                <w:delText xml:space="preserve">] </w:delText>
              </w:r>
            </w:del>
          </w:p>
        </w:tc>
        <w:tc>
          <w:tcPr>
            <w:tcW w:w="0" w:type="auto"/>
            <w:tcPrChange w:id="360" w:author="Gamerek Nonstop" w:date="2024-12-05T19:26:00Z">
              <w:tcPr>
                <w:tcW w:w="0" w:type="auto"/>
              </w:tcPr>
            </w:tcPrChange>
          </w:tcPr>
          <w:p w14:paraId="1A6A3CFF" w14:textId="1BE815E1" w:rsidR="00A90168" w:rsidRPr="00A90168" w:rsidDel="00EC0D75" w:rsidRDefault="00A90168" w:rsidP="00A90168">
            <w:pPr>
              <w:pStyle w:val="Irodalomjegyzk"/>
              <w:rPr>
                <w:del w:id="361" w:author="Gamerek Nonstop" w:date="2024-12-05T20:24:00Z"/>
              </w:rPr>
            </w:pPr>
            <w:del w:id="362" w:author="Gamerek Nonstop" w:date="2024-12-05T20:20:00Z">
              <w:r w:rsidDel="00901564">
                <w:delText>Wikipédia "Vint Cerf" profil</w:delText>
              </w:r>
            </w:del>
            <w:del w:id="363" w:author="Gamerek Nonstop" w:date="2024-12-05T20:24:00Z">
              <w:r w:rsidDel="00EC0D75">
                <w:delText xml:space="preserve"> </w:delText>
              </w:r>
            </w:del>
            <w:del w:id="364" w:author="Gamerek Nonstop" w:date="2024-12-05T20:21:00Z">
              <w:r w:rsidDel="00901564">
                <w:delText>Elérhető</w:delText>
              </w:r>
            </w:del>
            <w:del w:id="365" w:author="Gamerek Nonstop" w:date="2024-12-05T20:24:00Z">
              <w:r w:rsidDel="00EC0D75">
                <w:delText>:</w:delText>
              </w:r>
            </w:del>
            <w:del w:id="366" w:author="Gamerek Nonstop" w:date="2024-12-05T20:20:00Z">
              <w:r w:rsidDel="00901564">
                <w:delText xml:space="preserve"> </w:delText>
              </w:r>
              <w:r w:rsidRPr="00A90168" w:rsidDel="00901564">
                <w:delText>https://en.wikipedia.org/wiki/Vint_Cerf</w:delText>
              </w:r>
            </w:del>
          </w:p>
        </w:tc>
      </w:tr>
      <w:tr w:rsidR="00A90168" w:rsidDel="00EC0D75" w14:paraId="73063AFD" w14:textId="6DCB79FB" w:rsidTr="0035339C">
        <w:trPr>
          <w:divId w:val="1268612199"/>
          <w:del w:id="367" w:author="Gamerek Nonstop" w:date="2024-12-05T20:24:00Z"/>
          <w:trPrChange w:id="368" w:author="Gamerek Nonstop" w:date="2024-12-05T19:26:00Z">
            <w:trPr>
              <w:divId w:val="1268612199"/>
            </w:trPr>
          </w:trPrChange>
        </w:trPr>
        <w:tc>
          <w:tcPr>
            <w:tcW w:w="492" w:type="pct"/>
            <w:tcPrChange w:id="369" w:author="Gamerek Nonstop" w:date="2024-12-05T19:26:00Z">
              <w:tcPr>
                <w:tcW w:w="492" w:type="pct"/>
              </w:tcPr>
            </w:tcPrChange>
          </w:tcPr>
          <w:p w14:paraId="26276D90" w14:textId="7040BB57" w:rsidR="00A90168" w:rsidDel="00EC0D75" w:rsidRDefault="00A90168" w:rsidP="00AF2524">
            <w:pPr>
              <w:pStyle w:val="Irodalomjegyzk"/>
              <w:rPr>
                <w:del w:id="370" w:author="Gamerek Nonstop" w:date="2024-12-05T20:24:00Z"/>
                <w:noProof/>
              </w:rPr>
            </w:pPr>
            <w:del w:id="371" w:author="Gamerek Nonstop" w:date="2024-12-05T20:24:00Z">
              <w:r w:rsidDel="00EC0D75">
                <w:rPr>
                  <w:noProof/>
                </w:rPr>
                <w:delText>[</w:delText>
              </w:r>
            </w:del>
            <w:del w:id="372" w:author="Gamerek Nonstop" w:date="2024-12-05T19:27:00Z">
              <w:r w:rsidDel="0035339C">
                <w:rPr>
                  <w:noProof/>
                </w:rPr>
                <w:delText>3</w:delText>
              </w:r>
            </w:del>
            <w:del w:id="373" w:author="Gamerek Nonstop" w:date="2024-12-05T20:24:00Z">
              <w:r w:rsidDel="00EC0D75">
                <w:rPr>
                  <w:noProof/>
                </w:rPr>
                <w:delText>]</w:delText>
              </w:r>
            </w:del>
          </w:p>
        </w:tc>
        <w:tc>
          <w:tcPr>
            <w:tcW w:w="0" w:type="auto"/>
            <w:tcPrChange w:id="374" w:author="Gamerek Nonstop" w:date="2024-12-05T19:26:00Z">
              <w:tcPr>
                <w:tcW w:w="0" w:type="auto"/>
              </w:tcPr>
            </w:tcPrChange>
          </w:tcPr>
          <w:p w14:paraId="0731DDB9" w14:textId="1CE15096" w:rsidR="00A90168" w:rsidRPr="0044328F" w:rsidDel="00901564" w:rsidRDefault="00A90168" w:rsidP="00A90168">
            <w:pPr>
              <w:pStyle w:val="Irodalomjegyzk"/>
              <w:rPr>
                <w:del w:id="375" w:author="Gamerek Nonstop" w:date="2024-12-05T20:23:00Z"/>
                <w:noProof/>
              </w:rPr>
            </w:pPr>
            <w:del w:id="376" w:author="Gamerek Nonstop" w:date="2024-12-05T20:24:00Z">
              <w:r w:rsidRPr="0044328F" w:rsidDel="00EC0D75">
                <w:rPr>
                  <w:noProof/>
                </w:rPr>
                <w:delText>Illéssy Miklós és Huszár Ákos "</w:delText>
              </w:r>
              <w:r w:rsidDel="00EC0D75">
                <w:delText xml:space="preserve"> </w:delText>
              </w:r>
              <w:r w:rsidRPr="0044328F" w:rsidDel="00EC0D75">
                <w:rPr>
                  <w:noProof/>
                </w:rPr>
                <w:delText>Technológiai fejlődés és munkaerőpiac: hogyan hat az automatizáció a munkahelyekre Magyarországon?"</w:delText>
              </w:r>
            </w:del>
          </w:p>
          <w:p w14:paraId="51A2F10C" w14:textId="644608C6" w:rsidR="00A90168" w:rsidDel="00EC0D75" w:rsidRDefault="00A90168" w:rsidP="00A90168">
            <w:pPr>
              <w:pStyle w:val="Irodalomjegyzk"/>
              <w:rPr>
                <w:del w:id="377" w:author="Gamerek Nonstop" w:date="2024-12-05T20:24:00Z"/>
                <w:noProof/>
              </w:rPr>
            </w:pPr>
            <w:del w:id="378" w:author="Gamerek Nonstop" w:date="2024-12-05T20:23:00Z">
              <w:r w:rsidRPr="0044328F" w:rsidDel="00901564">
                <w:rPr>
                  <w:noProof/>
                </w:rPr>
                <w:delText>Elérhető: https://www.ksh.hu/statszemle_archive/all/2022/2022_02/2022_02_137.pdf</w:delText>
              </w:r>
            </w:del>
          </w:p>
        </w:tc>
      </w:tr>
      <w:tr w:rsidR="00A90168" w:rsidDel="00EC0D75" w14:paraId="5B5B686D" w14:textId="64C1854F" w:rsidTr="0035339C">
        <w:trPr>
          <w:divId w:val="1268612199"/>
          <w:del w:id="379" w:author="Gamerek Nonstop" w:date="2024-12-05T20:24:00Z"/>
          <w:trPrChange w:id="380" w:author="Gamerek Nonstop" w:date="2024-12-05T19:26:00Z">
            <w:trPr>
              <w:divId w:val="1268612199"/>
            </w:trPr>
          </w:trPrChange>
        </w:trPr>
        <w:tc>
          <w:tcPr>
            <w:tcW w:w="492" w:type="pct"/>
            <w:tcPrChange w:id="381" w:author="Gamerek Nonstop" w:date="2024-12-05T19:26:00Z">
              <w:tcPr>
                <w:tcW w:w="492" w:type="pct"/>
              </w:tcPr>
            </w:tcPrChange>
          </w:tcPr>
          <w:p w14:paraId="5111EFC0" w14:textId="5662BA91" w:rsidR="00A90168" w:rsidDel="00EC0D75" w:rsidRDefault="00A90168" w:rsidP="00A90168">
            <w:pPr>
              <w:pStyle w:val="Irodalomjegyzk"/>
              <w:rPr>
                <w:del w:id="382" w:author="Gamerek Nonstop" w:date="2024-12-05T20:24:00Z"/>
                <w:noProof/>
              </w:rPr>
            </w:pPr>
            <w:del w:id="383" w:author="Gamerek Nonstop" w:date="2024-12-05T20:24:00Z">
              <w:r w:rsidDel="00EC0D75">
                <w:rPr>
                  <w:noProof/>
                </w:rPr>
                <w:delText>[</w:delText>
              </w:r>
            </w:del>
            <w:del w:id="384" w:author="Gamerek Nonstop" w:date="2024-12-05T19:27:00Z">
              <w:r w:rsidDel="0035339C">
                <w:rPr>
                  <w:noProof/>
                </w:rPr>
                <w:delText>4</w:delText>
              </w:r>
            </w:del>
            <w:del w:id="385" w:author="Gamerek Nonstop" w:date="2024-12-05T20:24:00Z">
              <w:r w:rsidDel="00EC0D75">
                <w:rPr>
                  <w:noProof/>
                </w:rPr>
                <w:delText>]</w:delText>
              </w:r>
            </w:del>
          </w:p>
        </w:tc>
        <w:tc>
          <w:tcPr>
            <w:tcW w:w="0" w:type="auto"/>
            <w:tcPrChange w:id="386" w:author="Gamerek Nonstop" w:date="2024-12-05T19:26:00Z">
              <w:tcPr>
                <w:tcW w:w="0" w:type="auto"/>
              </w:tcPr>
            </w:tcPrChange>
          </w:tcPr>
          <w:p w14:paraId="38276BB2" w14:textId="56145303" w:rsidR="00A90168" w:rsidDel="00EC0D75" w:rsidRDefault="00A90168" w:rsidP="00A90168">
            <w:pPr>
              <w:pStyle w:val="Irodalomjegyzk"/>
              <w:rPr>
                <w:del w:id="387" w:author="Gamerek Nonstop" w:date="2024-12-05T20:24:00Z"/>
                <w:noProof/>
              </w:rPr>
            </w:pPr>
            <w:del w:id="388" w:author="Gamerek Nonstop" w:date="2024-12-05T20:24:00Z">
              <w:r w:rsidDel="00EC0D75">
                <w:rPr>
                  <w:noProof/>
                </w:rPr>
                <w:delText xml:space="preserve">KSH 1.23 Digitális ismeretek statisztika </w:delText>
              </w:r>
            </w:del>
            <w:del w:id="389" w:author="Gamerek Nonstop" w:date="2024-12-05T20:23:00Z">
              <w:r w:rsidDel="00901564">
                <w:rPr>
                  <w:noProof/>
                </w:rPr>
                <w:delText>Elérhető</w:delText>
              </w:r>
            </w:del>
            <w:del w:id="390" w:author="Gamerek Nonstop" w:date="2024-12-05T20:24:00Z">
              <w:r w:rsidDel="00EC0D75">
                <w:rPr>
                  <w:noProof/>
                </w:rPr>
                <w:delText xml:space="preserve">: </w:delText>
              </w:r>
              <w:r w:rsidDel="00EC0D75">
                <w:delText>https://www.ksh.hu/ffi/1-23.html</w:delText>
              </w:r>
            </w:del>
          </w:p>
        </w:tc>
      </w:tr>
    </w:tbl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96"/>
        <w:gridCol w:w="7997"/>
      </w:tblGrid>
      <w:tr w:rsidR="00EC0D75" w14:paraId="21535315" w14:textId="77777777" w:rsidTr="00EC0D75">
        <w:trPr>
          <w:divId w:val="1268612199"/>
          <w:ins w:id="391" w:author="Gamerek Nonstop" w:date="2024-12-05T20:26:00Z"/>
        </w:trPr>
        <w:tc>
          <w:tcPr>
            <w:tcW w:w="292" w:type="pct"/>
            <w:hideMark/>
          </w:tcPr>
          <w:p w14:paraId="0AC028E6" w14:textId="77777777" w:rsidR="00EC0D75" w:rsidRDefault="00EC0D75" w:rsidP="00187156">
            <w:pPr>
              <w:pStyle w:val="Irodalomjegyzk"/>
              <w:rPr>
                <w:ins w:id="392" w:author="Gamerek Nonstop" w:date="2024-12-05T20:26:00Z"/>
                <w:noProof/>
                <w:szCs w:val="24"/>
                <w:lang w:val="en-GB"/>
              </w:rPr>
            </w:pPr>
            <w:ins w:id="393" w:author="Gamerek Nonstop" w:date="2024-12-05T20:26:00Z">
              <w:r>
                <w:rPr>
                  <w:noProof/>
                  <w:lang w:val="en-GB"/>
                </w:rPr>
                <w:t xml:space="preserve">[1] </w:t>
              </w:r>
            </w:ins>
          </w:p>
        </w:tc>
        <w:tc>
          <w:tcPr>
            <w:tcW w:w="0" w:type="auto"/>
            <w:hideMark/>
          </w:tcPr>
          <w:p w14:paraId="08EDAEB0" w14:textId="117754AF" w:rsidR="00EC0D75" w:rsidRDefault="00EC0D75" w:rsidP="00187156">
            <w:pPr>
              <w:pStyle w:val="Irodalomjegyzk"/>
              <w:rPr>
                <w:ins w:id="394" w:author="Gamerek Nonstop" w:date="2024-12-05T20:26:00Z"/>
                <w:noProof/>
                <w:lang w:val="en-GB"/>
              </w:rPr>
            </w:pPr>
            <w:ins w:id="395" w:author="Gamerek Nonstop" w:date="2024-12-05T20:26:00Z">
              <w:r w:rsidRPr="00C302A6">
                <w:rPr>
                  <w:noProof/>
                  <w:lang w:val="en-GB"/>
                </w:rPr>
                <w:t>Bene Ágnes, Móré Marianna</w:t>
              </w:r>
              <w:r>
                <w:rPr>
                  <w:noProof/>
                  <w:lang w:val="en-GB"/>
                </w:rPr>
                <w:t>,</w:t>
              </w:r>
              <w:r w:rsidRPr="00C302A6">
                <w:rPr>
                  <w:noProof/>
                  <w:lang w:val="en-GB"/>
                </w:rPr>
                <w:t xml:space="preserve"> Zombory Júlia</w:t>
              </w:r>
              <w:r>
                <w:rPr>
                  <w:noProof/>
                  <w:lang w:val="en-GB"/>
                </w:rPr>
                <w:t xml:space="preserve"> "A digitalizáció néhány elemének időseket érintő hatásai - karantén előtti helyzetkép", 2020</w:t>
              </w:r>
            </w:ins>
          </w:p>
        </w:tc>
      </w:tr>
      <w:tr w:rsidR="00EC0D75" w14:paraId="31FAE4D4" w14:textId="77777777" w:rsidTr="00EC0D75">
        <w:trPr>
          <w:divId w:val="1268612199"/>
          <w:ins w:id="396" w:author="Gamerek Nonstop" w:date="2024-12-05T20:26:00Z"/>
        </w:trPr>
        <w:tc>
          <w:tcPr>
            <w:tcW w:w="292" w:type="pct"/>
            <w:hideMark/>
          </w:tcPr>
          <w:p w14:paraId="14A70880" w14:textId="77777777" w:rsidR="00EC0D75" w:rsidRDefault="00EC0D75" w:rsidP="00187156">
            <w:pPr>
              <w:pStyle w:val="Irodalomjegyzk"/>
              <w:rPr>
                <w:ins w:id="397" w:author="Gamerek Nonstop" w:date="2024-12-05T20:26:00Z"/>
                <w:noProof/>
              </w:rPr>
            </w:pPr>
            <w:ins w:id="398" w:author="Gamerek Nonstop" w:date="2024-12-05T20:26:00Z">
              <w:r>
                <w:rPr>
                  <w:noProof/>
                </w:rPr>
                <w:t xml:space="preserve">[2] </w:t>
              </w:r>
            </w:ins>
          </w:p>
        </w:tc>
        <w:tc>
          <w:tcPr>
            <w:tcW w:w="0" w:type="auto"/>
            <w:hideMark/>
          </w:tcPr>
          <w:p w14:paraId="66FDCEFE" w14:textId="137CA8E5" w:rsidR="00EC0D75" w:rsidRDefault="00EC0D75" w:rsidP="00187156">
            <w:pPr>
              <w:pStyle w:val="Irodalomjegyzk"/>
              <w:rPr>
                <w:ins w:id="399" w:author="Gamerek Nonstop" w:date="2024-12-05T20:26:00Z"/>
                <w:noProof/>
              </w:rPr>
            </w:pPr>
            <w:ins w:id="400" w:author="Gamerek Nonstop" w:date="2024-12-05T20:26:00Z">
              <w:r w:rsidRPr="00A90168">
                <w:rPr>
                  <w:noProof/>
                  <w:lang w:val="en-GB"/>
                </w:rPr>
                <w:t xml:space="preserve">M. Esther del Moral Pérez, Alba P. Guzmán Duque </w:t>
              </w:r>
              <w:r>
                <w:rPr>
                  <w:noProof/>
                  <w:lang w:val="en-GB"/>
                </w:rPr>
                <w:t>and</w:t>
              </w:r>
              <w:r w:rsidRPr="00A90168">
                <w:rPr>
                  <w:noProof/>
                  <w:lang w:val="en-GB"/>
                </w:rPr>
                <w:t xml:space="preserve"> L. Carlota Fernández García</w:t>
              </w:r>
              <w:r>
                <w:rPr>
                  <w:noProof/>
                  <w:lang w:val="en-GB"/>
                </w:rPr>
                <w:t xml:space="preserve"> "</w:t>
              </w:r>
              <w:r w:rsidRPr="00A90168">
                <w:rPr>
                  <w:noProof/>
                  <w:lang w:val="en-GB"/>
                </w:rPr>
                <w:t>Game-Based Learning: Increasing the Logical-Mathematical, Naturalistic, and Linguistic Learning Levels of Primary School Students</w:t>
              </w:r>
              <w:r>
                <w:rPr>
                  <w:noProof/>
                  <w:lang w:val="en-GB"/>
                </w:rPr>
                <w:t>", 2018</w:t>
              </w:r>
            </w:ins>
          </w:p>
        </w:tc>
      </w:tr>
      <w:tr w:rsidR="00EC0D75" w14:paraId="3A222786" w14:textId="77777777" w:rsidTr="00EC0D75">
        <w:trPr>
          <w:divId w:val="1268612199"/>
          <w:ins w:id="401" w:author="Gamerek Nonstop" w:date="2024-12-05T20:26:00Z"/>
        </w:trPr>
        <w:tc>
          <w:tcPr>
            <w:tcW w:w="292" w:type="pct"/>
            <w:hideMark/>
          </w:tcPr>
          <w:p w14:paraId="01296AD7" w14:textId="77777777" w:rsidR="00EC0D75" w:rsidRDefault="00EC0D75" w:rsidP="00187156">
            <w:pPr>
              <w:pStyle w:val="Irodalomjegyzk"/>
              <w:rPr>
                <w:ins w:id="402" w:author="Gamerek Nonstop" w:date="2024-12-05T20:26:00Z"/>
                <w:noProof/>
              </w:rPr>
            </w:pPr>
            <w:ins w:id="403" w:author="Gamerek Nonstop" w:date="2024-12-05T20:26:00Z">
              <w:r>
                <w:rPr>
                  <w:noProof/>
                </w:rPr>
                <w:t xml:space="preserve">[3] </w:t>
              </w:r>
            </w:ins>
          </w:p>
        </w:tc>
        <w:tc>
          <w:tcPr>
            <w:tcW w:w="0" w:type="auto"/>
            <w:hideMark/>
          </w:tcPr>
          <w:p w14:paraId="2389D835" w14:textId="77777777" w:rsidR="00EC0D75" w:rsidRDefault="00EC0D75" w:rsidP="00EC0D75">
            <w:pPr>
              <w:pStyle w:val="Irodalomjegyzk"/>
              <w:rPr>
                <w:ins w:id="404" w:author="Gamerek Nonstop" w:date="2024-12-05T20:27:00Z"/>
              </w:rPr>
            </w:pPr>
            <w:ins w:id="405" w:author="Gamerek Nonstop" w:date="2024-12-05T20:27:00Z">
              <w:r>
                <w:t>Vinton Cerf archív profilja [Online]</w:t>
              </w:r>
            </w:ins>
          </w:p>
          <w:p w14:paraId="2CF47B12" w14:textId="3FDB5433" w:rsidR="00EC0D75" w:rsidRDefault="00EC0D75" w:rsidP="00EC0D75">
            <w:pPr>
              <w:pStyle w:val="Irodalomjegyzk"/>
              <w:rPr>
                <w:ins w:id="406" w:author="Gamerek Nonstop" w:date="2024-12-05T20:26:00Z"/>
                <w:noProof/>
              </w:rPr>
            </w:pPr>
            <w:ins w:id="407" w:author="Gamerek Nonstop" w:date="2024-12-05T20:27:00Z">
              <w:r>
                <w:t xml:space="preserve"> Avaible: </w:t>
              </w:r>
              <w:r w:rsidRPr="00EC0D75">
                <w:t>https://shorturl.at/c5OMh</w:t>
              </w:r>
            </w:ins>
          </w:p>
        </w:tc>
      </w:tr>
      <w:tr w:rsidR="00EC0D75" w14:paraId="015F9687" w14:textId="77777777" w:rsidTr="00EC0D75">
        <w:trPr>
          <w:divId w:val="1268612199"/>
          <w:ins w:id="408" w:author="Gamerek Nonstop" w:date="2024-12-05T20:27:00Z"/>
        </w:trPr>
        <w:tc>
          <w:tcPr>
            <w:tcW w:w="292" w:type="pct"/>
          </w:tcPr>
          <w:p w14:paraId="3AB1537A" w14:textId="13029A72" w:rsidR="00EC0D75" w:rsidRDefault="00EC0D75" w:rsidP="00187156">
            <w:pPr>
              <w:pStyle w:val="Irodalomjegyzk"/>
              <w:rPr>
                <w:ins w:id="409" w:author="Gamerek Nonstop" w:date="2024-12-05T20:27:00Z"/>
                <w:noProof/>
              </w:rPr>
            </w:pPr>
            <w:ins w:id="410" w:author="Gamerek Nonstop" w:date="2024-12-05T20:27:00Z">
              <w:r>
                <w:rPr>
                  <w:noProof/>
                </w:rPr>
                <w:t>[4]</w:t>
              </w:r>
            </w:ins>
          </w:p>
        </w:tc>
        <w:tc>
          <w:tcPr>
            <w:tcW w:w="0" w:type="auto"/>
          </w:tcPr>
          <w:p w14:paraId="3FDC4C15" w14:textId="32461CBD" w:rsidR="00EC0D75" w:rsidRDefault="00EC0D75" w:rsidP="00EC0D75">
            <w:pPr>
              <w:pStyle w:val="Irodalomjegyzk"/>
              <w:rPr>
                <w:ins w:id="411" w:author="Gamerek Nonstop" w:date="2024-12-05T20:27:00Z"/>
              </w:rPr>
            </w:pPr>
            <w:ins w:id="412" w:author="Gamerek Nonstop" w:date="2024-12-05T20:28:00Z">
              <w:r w:rsidRPr="0044328F">
                <w:rPr>
                  <w:noProof/>
                </w:rPr>
                <w:t>Illéssy Miklós és Huszár Ákos "</w:t>
              </w:r>
              <w:r>
                <w:t xml:space="preserve"> </w:t>
              </w:r>
              <w:r w:rsidRPr="0044328F">
                <w:rPr>
                  <w:noProof/>
                </w:rPr>
                <w:t>Technológiai fejlődés és munkaerőpiac: hogyan hat az automatizáció a munkahelyekre Magyarországon?"</w:t>
              </w:r>
              <w:r>
                <w:rPr>
                  <w:noProof/>
                </w:rPr>
                <w:t>, 2022</w:t>
              </w:r>
            </w:ins>
          </w:p>
        </w:tc>
      </w:tr>
      <w:tr w:rsidR="00EC0D75" w14:paraId="78BC6306" w14:textId="77777777" w:rsidTr="00EC0D75">
        <w:trPr>
          <w:divId w:val="1268612199"/>
          <w:ins w:id="413" w:author="Gamerek Nonstop" w:date="2024-12-05T20:27:00Z"/>
        </w:trPr>
        <w:tc>
          <w:tcPr>
            <w:tcW w:w="292" w:type="pct"/>
          </w:tcPr>
          <w:p w14:paraId="4B1E64CD" w14:textId="5ED18978" w:rsidR="00EC0D75" w:rsidRDefault="00EC0D75" w:rsidP="00187156">
            <w:pPr>
              <w:pStyle w:val="Irodalomjegyzk"/>
              <w:rPr>
                <w:ins w:id="414" w:author="Gamerek Nonstop" w:date="2024-12-05T20:27:00Z"/>
                <w:noProof/>
              </w:rPr>
            </w:pPr>
            <w:ins w:id="415" w:author="Gamerek Nonstop" w:date="2024-12-05T20:27:00Z">
              <w:r>
                <w:rPr>
                  <w:noProof/>
                </w:rPr>
                <w:t>[5]</w:t>
              </w:r>
            </w:ins>
          </w:p>
        </w:tc>
        <w:tc>
          <w:tcPr>
            <w:tcW w:w="0" w:type="auto"/>
          </w:tcPr>
          <w:p w14:paraId="680DE94F" w14:textId="3DA98F18" w:rsidR="00EC0D75" w:rsidRDefault="00EC0D75" w:rsidP="00EC0D75">
            <w:pPr>
              <w:pStyle w:val="Irodalomjegyzk"/>
              <w:rPr>
                <w:ins w:id="416" w:author="Gamerek Nonstop" w:date="2024-12-05T20:27:00Z"/>
              </w:rPr>
            </w:pPr>
            <w:ins w:id="417" w:author="Gamerek Nonstop" w:date="2024-12-05T20:28:00Z">
              <w:r>
                <w:rPr>
                  <w:noProof/>
                </w:rPr>
                <w:t xml:space="preserve">Központi Statisztikai Hivatal (KSH) 1.23 Digitális ismeretek statisztika [Online] Avaible: </w:t>
              </w:r>
              <w:r>
                <w:t>https://www.ksh.hu/ffi/1-23.html</w:t>
              </w:r>
            </w:ins>
          </w:p>
        </w:tc>
      </w:tr>
      <w:tr w:rsidR="00346258" w14:paraId="252D6C46" w14:textId="77777777" w:rsidTr="00EC0D75">
        <w:trPr>
          <w:divId w:val="1268612199"/>
          <w:ins w:id="418" w:author="Gamerek Nonstop" w:date="2024-12-05T21:38:00Z"/>
        </w:trPr>
        <w:tc>
          <w:tcPr>
            <w:tcW w:w="292" w:type="pct"/>
          </w:tcPr>
          <w:p w14:paraId="3379E7CB" w14:textId="02DCB6EF" w:rsidR="00346258" w:rsidRDefault="00346258" w:rsidP="00187156">
            <w:pPr>
              <w:pStyle w:val="Irodalomjegyzk"/>
              <w:rPr>
                <w:ins w:id="419" w:author="Gamerek Nonstop" w:date="2024-12-05T21:38:00Z"/>
                <w:noProof/>
              </w:rPr>
            </w:pPr>
            <w:ins w:id="420" w:author="Gamerek Nonstop" w:date="2024-12-05T21:39:00Z">
              <w:r>
                <w:rPr>
                  <w:noProof/>
                </w:rPr>
                <w:t>[6]</w:t>
              </w:r>
            </w:ins>
          </w:p>
        </w:tc>
        <w:tc>
          <w:tcPr>
            <w:tcW w:w="0" w:type="auto"/>
          </w:tcPr>
          <w:p w14:paraId="29D15844" w14:textId="77777777" w:rsidR="00346258" w:rsidRDefault="00346258" w:rsidP="00EC0D75">
            <w:pPr>
              <w:pStyle w:val="Irodalomjegyzk"/>
              <w:rPr>
                <w:ins w:id="421" w:author="Gamerek Nonstop" w:date="2024-12-05T21:43:00Z"/>
                <w:noProof/>
              </w:rPr>
            </w:pPr>
            <w:ins w:id="422" w:author="Gamerek Nonstop" w:date="2024-12-05T21:40:00Z">
              <w:r>
                <w:rPr>
                  <w:noProof/>
                </w:rPr>
                <w:t>GameAce Game Studio, "</w:t>
              </w:r>
              <w:r w:rsidRPr="00346258">
                <w:rPr>
                  <w:noProof/>
                </w:rPr>
                <w:t>Game Prototyping Essentials: Everything You Need to Know</w:t>
              </w:r>
              <w:r>
                <w:rPr>
                  <w:noProof/>
                </w:rPr>
                <w:t>", 2024</w:t>
              </w:r>
            </w:ins>
            <w:ins w:id="423" w:author="Gamerek Nonstop" w:date="2024-12-05T21:43:00Z">
              <w:r w:rsidR="00C5547D">
                <w:rPr>
                  <w:noProof/>
                </w:rPr>
                <w:t xml:space="preserve"> [Online]</w:t>
              </w:r>
            </w:ins>
          </w:p>
          <w:p w14:paraId="66BE14B6" w14:textId="19A33172" w:rsidR="00C5547D" w:rsidRPr="00C5547D" w:rsidRDefault="00C5547D">
            <w:pPr>
              <w:rPr>
                <w:ins w:id="424" w:author="Gamerek Nonstop" w:date="2024-12-05T21:38:00Z"/>
                <w:rPrChange w:id="425" w:author="Gamerek Nonstop" w:date="2024-12-05T21:43:00Z">
                  <w:rPr>
                    <w:ins w:id="426" w:author="Gamerek Nonstop" w:date="2024-12-05T21:38:00Z"/>
                    <w:noProof/>
                  </w:rPr>
                </w:rPrChange>
              </w:rPr>
              <w:pPrChange w:id="427" w:author="Gamerek Nonstop" w:date="2024-12-05T21:43:00Z">
                <w:pPr>
                  <w:pStyle w:val="Irodalomjegyzk"/>
                </w:pPr>
              </w:pPrChange>
            </w:pPr>
            <w:ins w:id="428" w:author="Gamerek Nonstop" w:date="2024-12-05T21:43:00Z">
              <w:r>
                <w:t xml:space="preserve">Avaible: </w:t>
              </w:r>
              <w:r w:rsidRPr="00C5547D">
                <w:t>https://game-ace.com/blog/game-prototyping/</w:t>
              </w:r>
            </w:ins>
          </w:p>
        </w:tc>
      </w:tr>
      <w:tr w:rsidR="00346258" w14:paraId="532D5DE4" w14:textId="77777777" w:rsidTr="00EC0D75">
        <w:trPr>
          <w:divId w:val="1268612199"/>
          <w:ins w:id="429" w:author="Gamerek Nonstop" w:date="2024-12-05T21:38:00Z"/>
        </w:trPr>
        <w:tc>
          <w:tcPr>
            <w:tcW w:w="292" w:type="pct"/>
          </w:tcPr>
          <w:p w14:paraId="5A9F9152" w14:textId="244AE691" w:rsidR="00346258" w:rsidRDefault="00346258" w:rsidP="00187156">
            <w:pPr>
              <w:pStyle w:val="Irodalomjegyzk"/>
              <w:rPr>
                <w:ins w:id="430" w:author="Gamerek Nonstop" w:date="2024-12-05T21:38:00Z"/>
                <w:noProof/>
              </w:rPr>
            </w:pPr>
            <w:ins w:id="431" w:author="Gamerek Nonstop" w:date="2024-12-05T21:39:00Z">
              <w:r>
                <w:rPr>
                  <w:noProof/>
                </w:rPr>
                <w:t>[7]</w:t>
              </w:r>
            </w:ins>
          </w:p>
        </w:tc>
        <w:tc>
          <w:tcPr>
            <w:tcW w:w="0" w:type="auto"/>
          </w:tcPr>
          <w:p w14:paraId="74FFB339" w14:textId="77777777" w:rsidR="00346258" w:rsidRDefault="00346258" w:rsidP="00EC0D75">
            <w:pPr>
              <w:pStyle w:val="Irodalomjegyzk"/>
              <w:rPr>
                <w:ins w:id="432" w:author="Gamerek Nonstop" w:date="2024-12-05T21:43:00Z"/>
                <w:noProof/>
              </w:rPr>
            </w:pPr>
            <w:ins w:id="433" w:author="Gamerek Nonstop" w:date="2024-12-05T21:41:00Z">
              <w:r w:rsidRPr="00346258">
                <w:rPr>
                  <w:noProof/>
                </w:rPr>
                <w:t>Yuriy Denisyuk</w:t>
              </w:r>
              <w:r>
                <w:rPr>
                  <w:noProof/>
                </w:rPr>
                <w:t xml:space="preserve">, Pingle </w:t>
              </w:r>
            </w:ins>
            <w:ins w:id="434" w:author="Gamerek Nonstop" w:date="2024-12-05T21:42:00Z">
              <w:r>
                <w:rPr>
                  <w:noProof/>
                </w:rPr>
                <w:t xml:space="preserve">global </w:t>
              </w:r>
            </w:ins>
            <w:ins w:id="435" w:author="Gamerek Nonstop" w:date="2024-12-05T21:41:00Z">
              <w:r>
                <w:rPr>
                  <w:noProof/>
                </w:rPr>
                <w:t xml:space="preserve">game development partner, </w:t>
              </w:r>
            </w:ins>
            <w:ins w:id="436" w:author="Gamerek Nonstop" w:date="2024-12-05T21:42:00Z">
              <w:r>
                <w:rPr>
                  <w:noProof/>
                </w:rPr>
                <w:t>"</w:t>
              </w:r>
              <w:r>
                <w:t xml:space="preserve"> </w:t>
              </w:r>
              <w:r w:rsidRPr="00346258">
                <w:rPr>
                  <w:noProof/>
                </w:rPr>
                <w:t>Why is prototyping important for the game development process?</w:t>
              </w:r>
              <w:r>
                <w:rPr>
                  <w:noProof/>
                </w:rPr>
                <w:t>", 2023</w:t>
              </w:r>
            </w:ins>
            <w:ins w:id="437" w:author="Gamerek Nonstop" w:date="2024-12-05T21:43:00Z">
              <w:r w:rsidR="00C5547D">
                <w:rPr>
                  <w:noProof/>
                </w:rPr>
                <w:t xml:space="preserve"> [Online]</w:t>
              </w:r>
            </w:ins>
          </w:p>
          <w:p w14:paraId="3696D31A" w14:textId="53A2B116" w:rsidR="00C5547D" w:rsidRPr="00C5547D" w:rsidRDefault="00C5547D">
            <w:pPr>
              <w:rPr>
                <w:ins w:id="438" w:author="Gamerek Nonstop" w:date="2024-12-05T21:38:00Z"/>
                <w:rPrChange w:id="439" w:author="Gamerek Nonstop" w:date="2024-12-05T21:43:00Z">
                  <w:rPr>
                    <w:ins w:id="440" w:author="Gamerek Nonstop" w:date="2024-12-05T21:38:00Z"/>
                    <w:noProof/>
                  </w:rPr>
                </w:rPrChange>
              </w:rPr>
              <w:pPrChange w:id="441" w:author="Gamerek Nonstop" w:date="2024-12-05T21:43:00Z">
                <w:pPr>
                  <w:pStyle w:val="Irodalomjegyzk"/>
                </w:pPr>
              </w:pPrChange>
            </w:pPr>
            <w:ins w:id="442" w:author="Gamerek Nonstop" w:date="2024-12-05T21:44:00Z">
              <w:r>
                <w:t>Avaible:</w:t>
              </w:r>
              <w:r w:rsidRPr="00C5547D">
                <w:t xml:space="preserve"> https://pinglestudio.com/blog/full-cycle-development/game-prototyping</w:t>
              </w:r>
            </w:ins>
          </w:p>
        </w:tc>
      </w:tr>
    </w:tbl>
    <w:p w14:paraId="7E4F30E8" w14:textId="77777777" w:rsidR="009944F1" w:rsidRDefault="009944F1">
      <w:pPr>
        <w:ind w:firstLine="0"/>
        <w:divId w:val="1268612199"/>
        <w:rPr>
          <w:rFonts w:eastAsia="Times New Roman"/>
          <w:noProof/>
        </w:rPr>
        <w:pPrChange w:id="443" w:author="Gamerek Nonstop" w:date="2024-12-05T20:25:00Z">
          <w:pPr>
            <w:divId w:val="1268612199"/>
          </w:pPr>
        </w:pPrChange>
      </w:pPr>
    </w:p>
    <w:p w14:paraId="3F143755" w14:textId="63F6B66C" w:rsidR="00527543" w:rsidRDefault="00B84CB4" w:rsidP="00771B5F">
      <w:pPr>
        <w:pStyle w:val="Cmsor1-szmozatlan"/>
      </w:pPr>
      <w:r>
        <w:lastRenderedPageBreak/>
        <w:fldChar w:fldCharType="end"/>
      </w:r>
      <w:bookmarkStart w:id="444" w:name="_Ref89376640"/>
      <w:bookmarkStart w:id="445" w:name="_Toc99107201"/>
      <w:commentRangeEnd w:id="334"/>
      <w:commentRangeEnd w:id="335"/>
      <w:r w:rsidR="00BE0479">
        <w:rPr>
          <w:rStyle w:val="Jegyzethivatkozs"/>
          <w:rFonts w:eastAsiaTheme="minorHAnsi" w:cstheme="minorHAnsi"/>
          <w:b w:val="0"/>
          <w:color w:val="auto"/>
        </w:rPr>
        <w:commentReference w:id="334"/>
      </w:r>
      <w:r w:rsidR="00CB0E48">
        <w:rPr>
          <w:rStyle w:val="Jegyzethivatkozs"/>
          <w:rFonts w:eastAsiaTheme="minorHAnsi" w:cstheme="minorHAnsi"/>
          <w:b w:val="0"/>
          <w:color w:val="auto"/>
        </w:rPr>
        <w:commentReference w:id="335"/>
      </w:r>
      <w:r w:rsidR="002F016A" w:rsidRPr="00FA1347">
        <w:t>Mellékletek</w:t>
      </w:r>
      <w:bookmarkEnd w:id="444"/>
      <w:bookmarkEnd w:id="445"/>
    </w:p>
    <w:p w14:paraId="41559A19" w14:textId="77777777" w:rsidR="0082775C" w:rsidRPr="0082775C" w:rsidRDefault="0082775C" w:rsidP="0082775C"/>
    <w:p w14:paraId="0C058215" w14:textId="77777777" w:rsidR="00B36958" w:rsidRPr="006E4100" w:rsidRDefault="00B36958" w:rsidP="00771B5F">
      <w:pPr>
        <w:pStyle w:val="Cmsor1-szmozatlan"/>
      </w:pPr>
      <w:bookmarkStart w:id="446" w:name="_Toc99107202"/>
      <w:r w:rsidRPr="006E4100">
        <w:lastRenderedPageBreak/>
        <w:t>Ábrajegyzék</w:t>
      </w:r>
      <w:bookmarkEnd w:id="446"/>
    </w:p>
    <w:p w14:paraId="4A5C20AB" w14:textId="77777777" w:rsidR="00592D5F" w:rsidRDefault="00B36958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97890941" w:history="1">
        <w:r w:rsidR="00592D5F" w:rsidRPr="00457397">
          <w:rPr>
            <w:rStyle w:val="Hiperhivatkozs"/>
            <w:noProof/>
          </w:rPr>
          <w:t>1. ábra: ábrafelirat (ha szükséges, akkor a forrás megjelölésével) [1]</w:t>
        </w:r>
        <w:r w:rsidR="00592D5F">
          <w:rPr>
            <w:noProof/>
            <w:webHidden/>
          </w:rPr>
          <w:tab/>
        </w:r>
        <w:r w:rsidR="00592D5F">
          <w:rPr>
            <w:noProof/>
            <w:webHidden/>
          </w:rPr>
          <w:fldChar w:fldCharType="begin"/>
        </w:r>
        <w:r w:rsidR="00592D5F">
          <w:rPr>
            <w:noProof/>
            <w:webHidden/>
          </w:rPr>
          <w:instrText xml:space="preserve"> PAGEREF _Toc97890941 \h </w:instrText>
        </w:r>
        <w:r w:rsidR="00592D5F">
          <w:rPr>
            <w:noProof/>
            <w:webHidden/>
          </w:rPr>
        </w:r>
        <w:r w:rsidR="00592D5F">
          <w:rPr>
            <w:noProof/>
            <w:webHidden/>
          </w:rPr>
          <w:fldChar w:fldCharType="separate"/>
        </w:r>
        <w:r w:rsidR="00320651">
          <w:rPr>
            <w:noProof/>
            <w:webHidden/>
          </w:rPr>
          <w:t>1</w:t>
        </w:r>
        <w:r w:rsidR="00592D5F">
          <w:rPr>
            <w:noProof/>
            <w:webHidden/>
          </w:rPr>
          <w:fldChar w:fldCharType="end"/>
        </w:r>
      </w:hyperlink>
    </w:p>
    <w:p w14:paraId="4B5E0D12" w14:textId="77777777" w:rsidR="00B36958" w:rsidRDefault="00B36958" w:rsidP="00B36958">
      <w:pPr>
        <w:tabs>
          <w:tab w:val="left" w:pos="1220"/>
        </w:tabs>
      </w:pPr>
      <w:r>
        <w:fldChar w:fldCharType="end"/>
      </w:r>
    </w:p>
    <w:p w14:paraId="72285A48" w14:textId="77777777" w:rsidR="00B36958" w:rsidRDefault="00B36958" w:rsidP="00771B5F">
      <w:pPr>
        <w:pStyle w:val="Cmsor1-szmozatlan"/>
      </w:pPr>
      <w:bookmarkStart w:id="447" w:name="_Toc99107203"/>
      <w:r>
        <w:lastRenderedPageBreak/>
        <w:t>Táblázatjegyzék</w:t>
      </w:r>
      <w:bookmarkEnd w:id="447"/>
    </w:p>
    <w:p w14:paraId="111C67D5" w14:textId="77777777" w:rsidR="00592D5F" w:rsidRDefault="00B36958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 xml:space="preserve"> TOC \h \z \c "táblázat" </w:instrText>
      </w:r>
      <w:r>
        <w:fldChar w:fldCharType="separate"/>
      </w:r>
      <w:hyperlink w:anchor="_Toc97890942" w:history="1">
        <w:r w:rsidR="00592D5F" w:rsidRPr="002311E8">
          <w:rPr>
            <w:rStyle w:val="Hiperhivatkozs"/>
            <w:noProof/>
          </w:rPr>
          <w:t>1. táblázat (forrás megjelölésével) [2]</w:t>
        </w:r>
        <w:r w:rsidR="00592D5F">
          <w:rPr>
            <w:noProof/>
            <w:webHidden/>
          </w:rPr>
          <w:tab/>
        </w:r>
        <w:r w:rsidR="00592D5F">
          <w:rPr>
            <w:noProof/>
            <w:webHidden/>
          </w:rPr>
          <w:fldChar w:fldCharType="begin"/>
        </w:r>
        <w:r w:rsidR="00592D5F">
          <w:rPr>
            <w:noProof/>
            <w:webHidden/>
          </w:rPr>
          <w:instrText xml:space="preserve"> PAGEREF _Toc97890942 \h </w:instrText>
        </w:r>
        <w:r w:rsidR="00592D5F">
          <w:rPr>
            <w:noProof/>
            <w:webHidden/>
          </w:rPr>
        </w:r>
        <w:r w:rsidR="00592D5F">
          <w:rPr>
            <w:noProof/>
            <w:webHidden/>
          </w:rPr>
          <w:fldChar w:fldCharType="separate"/>
        </w:r>
        <w:r w:rsidR="00320651">
          <w:rPr>
            <w:noProof/>
            <w:webHidden/>
          </w:rPr>
          <w:t>1</w:t>
        </w:r>
        <w:r w:rsidR="00592D5F">
          <w:rPr>
            <w:noProof/>
            <w:webHidden/>
          </w:rPr>
          <w:fldChar w:fldCharType="end"/>
        </w:r>
      </w:hyperlink>
    </w:p>
    <w:p w14:paraId="09C80A9C" w14:textId="77777777" w:rsidR="004C4C4A" w:rsidRPr="004C4C4A" w:rsidRDefault="00B36958" w:rsidP="004C4C4A">
      <w:r>
        <w:fldChar w:fldCharType="end"/>
      </w:r>
    </w:p>
    <w:sectPr w:rsidR="004C4C4A" w:rsidRPr="004C4C4A" w:rsidSect="008E3A41">
      <w:headerReference w:type="default" r:id="rId29"/>
      <w:pgSz w:w="11906" w:h="16838" w:code="9"/>
      <w:pgMar w:top="1418" w:right="1418" w:bottom="1418" w:left="1418" w:header="709" w:footer="709" w:gutter="567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5" w:author="Szabó Patrícia" w:date="2024-12-05T18:44:00Z" w:initials="PS">
    <w:p w14:paraId="421CB560" w14:textId="77777777" w:rsidR="00147894" w:rsidRDefault="00147894" w:rsidP="00147894">
      <w:pPr>
        <w:pStyle w:val="Jegyzetszveg"/>
        <w:ind w:firstLine="0"/>
        <w:jc w:val="left"/>
      </w:pPr>
      <w:r>
        <w:rPr>
          <w:rStyle w:val="Jegyzethivatkozs"/>
        </w:rPr>
        <w:annotationRef/>
      </w:r>
      <w:r>
        <w:t>ez is furcsa</w:t>
      </w:r>
    </w:p>
  </w:comment>
  <w:comment w:id="106" w:author="Szabó Patrícia" w:date="2024-12-05T18:46:00Z" w:initials="PS">
    <w:p w14:paraId="6D3B8E56" w14:textId="2E270254" w:rsidR="00147894" w:rsidRDefault="00147894" w:rsidP="00147894">
      <w:pPr>
        <w:pStyle w:val="Jegyzetszveg"/>
        <w:ind w:firstLine="0"/>
        <w:jc w:val="left"/>
      </w:pPr>
      <w:r>
        <w:rPr>
          <w:rStyle w:val="Jegyzethivatkozs"/>
        </w:rPr>
        <w:annotationRef/>
      </w:r>
      <w:r>
        <w:t xml:space="preserve">majd még </w:t>
      </w:r>
      <w:proofErr w:type="spellStart"/>
      <w:r>
        <w:t>ugyis</w:t>
      </w:r>
      <w:proofErr w:type="spellEnd"/>
      <w:r>
        <w:t xml:space="preserve"> írsz ide, majd a végén arra </w:t>
      </w:r>
      <w:proofErr w:type="gramStart"/>
      <w:r>
        <w:t>figyelj ,</w:t>
      </w:r>
      <w:proofErr w:type="gramEnd"/>
      <w:r>
        <w:t xml:space="preserve"> hogy úgy jöjjön ki nagyjából a fejezetek , hogy minden nagyobb új oldalon kezdődjön!</w:t>
      </w:r>
    </w:p>
  </w:comment>
  <w:comment w:id="115" w:author="Szabó Patrícia" w:date="2024-12-05T18:50:00Z" w:initials="PS">
    <w:p w14:paraId="4FF643F0" w14:textId="77777777" w:rsidR="00CB0E48" w:rsidRDefault="00CB0E48" w:rsidP="00CB0E48">
      <w:pPr>
        <w:pStyle w:val="Jegyzetszveg"/>
        <w:ind w:firstLine="0"/>
        <w:jc w:val="left"/>
      </w:pPr>
      <w:r>
        <w:rPr>
          <w:rStyle w:val="Jegyzethivatkozs"/>
        </w:rPr>
        <w:annotationRef/>
      </w:r>
      <w:r>
        <w:t xml:space="preserve">ezt a szót nem használod helyesen! nem azt </w:t>
      </w:r>
      <w:proofErr w:type="gramStart"/>
      <w:r>
        <w:t>jelenti</w:t>
      </w:r>
      <w:proofErr w:type="gramEnd"/>
      <w:r>
        <w:t xml:space="preserve"> amit mondani akarsz</w:t>
      </w:r>
    </w:p>
  </w:comment>
  <w:comment w:id="169" w:author="Szabó Patrícia" w:date="2024-12-05T18:50:00Z" w:initials="PS">
    <w:p w14:paraId="50A251A7" w14:textId="77777777" w:rsidR="00CB0E48" w:rsidRDefault="00CB0E48" w:rsidP="00CB0E48">
      <w:pPr>
        <w:pStyle w:val="Jegyzetszveg"/>
        <w:ind w:firstLine="0"/>
        <w:jc w:val="left"/>
      </w:pPr>
      <w:r>
        <w:rPr>
          <w:rStyle w:val="Jegyzethivatkozs"/>
        </w:rPr>
        <w:annotationRef/>
      </w:r>
      <w:r>
        <w:t xml:space="preserve">mit jelent? csak így nem rakhatod be, el kell magyaráznod, vagy ne használd </w:t>
      </w:r>
    </w:p>
  </w:comment>
  <w:comment w:id="334" w:author="Szabó Patrícia" w:date="2024-12-05T19:00:00Z" w:initials="PS">
    <w:p w14:paraId="33030BE3" w14:textId="77777777" w:rsidR="00BE0479" w:rsidRDefault="00BE0479" w:rsidP="00BE0479">
      <w:pPr>
        <w:pStyle w:val="Jegyzetszveg"/>
        <w:ind w:firstLine="0"/>
        <w:jc w:val="left"/>
      </w:pPr>
      <w:r>
        <w:rPr>
          <w:rStyle w:val="Jegyzethivatkozs"/>
        </w:rPr>
        <w:annotationRef/>
      </w:r>
      <w:r>
        <w:t xml:space="preserve">alig van hivatkozásod és mégsem egységes, nem &amp; jel kell az első </w:t>
      </w:r>
      <w:proofErr w:type="gramStart"/>
      <w:r>
        <w:t>esetben</w:t>
      </w:r>
      <w:proofErr w:type="gramEnd"/>
      <w:r>
        <w:t xml:space="preserve"> ha megnézed a formátumot hanem and, magyarul cikk esetén pedig és. Ha cikket hivatkozol lásd 1-eset akkor nem rakunk oda linket !!!! oda évszám kell, doi, folyóirat név , nézd meg a templatet</w:t>
      </w:r>
    </w:p>
  </w:comment>
  <w:comment w:id="335" w:author="Szabó Patrícia" w:date="2024-12-05T18:58:00Z" w:initials="PS">
    <w:p w14:paraId="009C29DD" w14:textId="45F39668" w:rsidR="00CB0E48" w:rsidRDefault="00CB0E48" w:rsidP="00CB0E48">
      <w:pPr>
        <w:pStyle w:val="Jegyzetszveg"/>
        <w:ind w:firstLine="0"/>
        <w:jc w:val="left"/>
      </w:pPr>
      <w:r>
        <w:rPr>
          <w:rStyle w:val="Jegyzethivatkozs"/>
        </w:rPr>
        <w:annotationRef/>
      </w:r>
      <w:r>
        <w:t>ha egy mód van rá Wikipédiára ne hivatkozz! nézd meg akkor a wikipédia mire hivatkozik, és nem így van a weboldalak hivatkozása!!!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21CB560" w15:done="0"/>
  <w15:commentEx w15:paraId="6D3B8E56" w15:done="0"/>
  <w15:commentEx w15:paraId="4FF643F0" w15:done="0"/>
  <w15:commentEx w15:paraId="50A251A7" w15:done="0"/>
  <w15:commentEx w15:paraId="33030BE3" w15:done="1"/>
  <w15:commentEx w15:paraId="009C29DD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14B606F" w16cex:dateUtc="2024-12-05T17:44:00Z"/>
  <w16cex:commentExtensible w16cex:durableId="55FA1C8F" w16cex:dateUtc="2024-12-05T17:46:00Z"/>
  <w16cex:commentExtensible w16cex:durableId="3B253A2F" w16cex:dateUtc="2024-12-05T17:50:00Z"/>
  <w16cex:commentExtensible w16cex:durableId="53B022F4" w16cex:dateUtc="2024-12-05T17:50:00Z"/>
  <w16cex:commentExtensible w16cex:durableId="702BA737" w16cex:dateUtc="2024-12-05T18:00:00Z"/>
  <w16cex:commentExtensible w16cex:durableId="5488F822" w16cex:dateUtc="2024-12-05T17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21CB560" w16cid:durableId="214B606F"/>
  <w16cid:commentId w16cid:paraId="6D3B8E56" w16cid:durableId="55FA1C8F"/>
  <w16cid:commentId w16cid:paraId="4FF643F0" w16cid:durableId="3B253A2F"/>
  <w16cid:commentId w16cid:paraId="50A251A7" w16cid:durableId="53B022F4"/>
  <w16cid:commentId w16cid:paraId="33030BE3" w16cid:durableId="702BA737"/>
  <w16cid:commentId w16cid:paraId="009C29DD" w16cid:durableId="5488F82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038A3" w14:textId="77777777" w:rsidR="00A112B8" w:rsidRDefault="00A112B8" w:rsidP="003101D0">
      <w:pPr>
        <w:spacing w:line="240" w:lineRule="auto"/>
      </w:pPr>
      <w:r>
        <w:separator/>
      </w:r>
    </w:p>
  </w:endnote>
  <w:endnote w:type="continuationSeparator" w:id="0">
    <w:p w14:paraId="3F89A496" w14:textId="77777777" w:rsidR="00A112B8" w:rsidRDefault="00A112B8" w:rsidP="00310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E564F" w14:textId="77777777" w:rsidR="00034CA0" w:rsidRDefault="00034CA0" w:rsidP="00FD106F">
    <w:pPr>
      <w:pStyle w:val="llb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3199365"/>
      <w:docPartObj>
        <w:docPartGallery w:val="Page Numbers (Bottom of Page)"/>
        <w:docPartUnique/>
      </w:docPartObj>
    </w:sdtPr>
    <w:sdtEndPr/>
    <w:sdtContent>
      <w:p w14:paraId="7FB01F34" w14:textId="77777777" w:rsidR="00842554" w:rsidRDefault="0084255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AA14FD" w14:textId="77777777" w:rsidR="00842554" w:rsidRDefault="00842554" w:rsidP="00095C47">
    <w:pPr>
      <w:pStyle w:val="llb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88CD0" w14:textId="77777777" w:rsidR="00A112B8" w:rsidRDefault="00A112B8" w:rsidP="003101D0">
      <w:pPr>
        <w:spacing w:line="240" w:lineRule="auto"/>
      </w:pPr>
      <w:r>
        <w:separator/>
      </w:r>
    </w:p>
  </w:footnote>
  <w:footnote w:type="continuationSeparator" w:id="0">
    <w:p w14:paraId="1AA680BC" w14:textId="77777777" w:rsidR="00A112B8" w:rsidRDefault="00A112B8" w:rsidP="003101D0">
      <w:pPr>
        <w:spacing w:line="240" w:lineRule="auto"/>
      </w:pPr>
      <w:r>
        <w:continuationSeparator/>
      </w:r>
    </w:p>
  </w:footnote>
  <w:footnote w:id="1">
    <w:p w14:paraId="455A5417" w14:textId="71E1279A" w:rsidR="00CF5531" w:rsidRPr="00F64AF0" w:rsidRDefault="00CF5531">
      <w:pPr>
        <w:pStyle w:val="Lbjegyzetszveg"/>
        <w:rPr>
          <w:color w:val="FF0000"/>
        </w:rPr>
      </w:pPr>
      <w:r w:rsidRPr="00F64AF0">
        <w:rPr>
          <w:rStyle w:val="Lbjegyzet-hivatkozs"/>
          <w:color w:val="FF0000"/>
        </w:rPr>
        <w:footnoteRef/>
      </w:r>
      <w:r w:rsidRPr="00F64AF0">
        <w:rPr>
          <w:color w:val="FF0000"/>
        </w:rPr>
        <w:t xml:space="preserve"> </w:t>
      </w:r>
      <w:r w:rsidR="00C86346" w:rsidRPr="00F64AF0">
        <w:rPr>
          <w:color w:val="FF0000"/>
        </w:rPr>
        <w:t>A megfelelő rész aláhúzandó.</w:t>
      </w:r>
      <w:r w:rsidR="00F64AF0">
        <w:t xml:space="preserve"> </w:t>
      </w:r>
      <w:r w:rsidR="00F64AF0" w:rsidRPr="00F64AF0">
        <w:rPr>
          <w:color w:val="FF0000"/>
        </w:rPr>
        <w:t xml:space="preserve">Amennyiben a válasza NEM, akkor a következő bekezdést és </w:t>
      </w:r>
      <w:r w:rsidR="00855DEE">
        <w:rPr>
          <w:color w:val="FF0000"/>
        </w:rPr>
        <w:t>t</w:t>
      </w:r>
      <w:r w:rsidR="00F64AF0" w:rsidRPr="00F64AF0">
        <w:rPr>
          <w:color w:val="FF0000"/>
        </w:rPr>
        <w:t xml:space="preserve">áblázatot törölje a dolgozatból.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A2A8E" w14:textId="77777777" w:rsidR="00034CA0" w:rsidRPr="004F5C1D" w:rsidRDefault="00034CA0" w:rsidP="004F5C1D">
    <w:pPr>
      <w:pStyle w:val="lfej"/>
      <w:jc w:val="center"/>
      <w:rPr>
        <w:rFonts w:cs="Times New Roman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E0342" w14:textId="77777777" w:rsidR="00842554" w:rsidRDefault="00842554" w:rsidP="008E3A41">
    <w:pPr>
      <w:pStyle w:val="lfej"/>
      <w:pBdr>
        <w:bottom w:val="single" w:sz="6" w:space="1" w:color="auto"/>
      </w:pBdr>
      <w:ind w:firstLine="0"/>
      <w:jc w:val="center"/>
      <w:rPr>
        <w:rFonts w:cs="Times New Roman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A4388" w14:textId="4FE2C06D" w:rsidR="0061744A" w:rsidRDefault="0061744A" w:rsidP="008E3A41">
    <w:pPr>
      <w:pStyle w:val="lfej"/>
      <w:pBdr>
        <w:bottom w:val="single" w:sz="6" w:space="1" w:color="auto"/>
      </w:pBdr>
      <w:spacing w:line="360" w:lineRule="auto"/>
      <w:ind w:firstLine="0"/>
      <w:jc w:val="center"/>
      <w:rPr>
        <w:rFonts w:cs="Times New Roman"/>
        <w:szCs w:val="24"/>
      </w:rPr>
    </w:pPr>
    <w:r w:rsidRPr="004F5C1D">
      <w:rPr>
        <w:rFonts w:cs="Times New Roman"/>
        <w:szCs w:val="24"/>
      </w:rPr>
      <w:fldChar w:fldCharType="begin"/>
    </w:r>
    <w:r w:rsidRPr="004F5C1D">
      <w:rPr>
        <w:rFonts w:cs="Times New Roman"/>
        <w:szCs w:val="24"/>
      </w:rPr>
      <w:instrText xml:space="preserve"> STYLEREF  "Címsor 1"  \* MERGEFORMAT </w:instrText>
    </w:r>
    <w:r w:rsidRPr="004F5C1D">
      <w:rPr>
        <w:rFonts w:cs="Times New Roman"/>
        <w:szCs w:val="24"/>
      </w:rPr>
      <w:fldChar w:fldCharType="separate"/>
    </w:r>
    <w:r w:rsidR="0057540B">
      <w:rPr>
        <w:rFonts w:cs="Times New Roman"/>
        <w:noProof/>
        <w:szCs w:val="24"/>
      </w:rPr>
      <w:t>Saját projekt felépítése</w:t>
    </w:r>
    <w:r w:rsidRPr="004F5C1D">
      <w:rPr>
        <w:rFonts w:cs="Times New Roman"/>
        <w:szCs w:val="24"/>
      </w:rPr>
      <w:fldChar w:fldCharType="end"/>
    </w:r>
  </w:p>
  <w:p w14:paraId="39FD7EC4" w14:textId="77777777" w:rsidR="00846A29" w:rsidRDefault="00846A29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257C4" w14:textId="77777777" w:rsidR="00496501" w:rsidRDefault="00496501">
    <w:pPr>
      <w:pBdr>
        <w:bottom w:val="single" w:sz="6" w:space="1" w:color="auto"/>
      </w:pBdr>
    </w:pPr>
  </w:p>
  <w:p w14:paraId="36CDDA1D" w14:textId="77777777" w:rsidR="00496501" w:rsidRDefault="0049650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B3464"/>
    <w:multiLevelType w:val="hybridMultilevel"/>
    <w:tmpl w:val="94947B18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62B26CC"/>
    <w:multiLevelType w:val="hybridMultilevel"/>
    <w:tmpl w:val="166A1E40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7A96B4C"/>
    <w:multiLevelType w:val="hybridMultilevel"/>
    <w:tmpl w:val="FCC6D0FC"/>
    <w:lvl w:ilvl="0" w:tplc="040E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1C6A328F"/>
    <w:multiLevelType w:val="hybridMultilevel"/>
    <w:tmpl w:val="30C42B28"/>
    <w:lvl w:ilvl="0" w:tplc="6C4E8D3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37" w:hanging="360"/>
      </w:pPr>
    </w:lvl>
    <w:lvl w:ilvl="2" w:tplc="040E001B" w:tentative="1">
      <w:start w:val="1"/>
      <w:numFmt w:val="lowerRoman"/>
      <w:lvlText w:val="%3."/>
      <w:lvlJc w:val="right"/>
      <w:pPr>
        <w:ind w:left="2157" w:hanging="180"/>
      </w:pPr>
    </w:lvl>
    <w:lvl w:ilvl="3" w:tplc="040E000F" w:tentative="1">
      <w:start w:val="1"/>
      <w:numFmt w:val="decimal"/>
      <w:lvlText w:val="%4."/>
      <w:lvlJc w:val="left"/>
      <w:pPr>
        <w:ind w:left="2877" w:hanging="360"/>
      </w:pPr>
    </w:lvl>
    <w:lvl w:ilvl="4" w:tplc="040E0019" w:tentative="1">
      <w:start w:val="1"/>
      <w:numFmt w:val="lowerLetter"/>
      <w:lvlText w:val="%5."/>
      <w:lvlJc w:val="left"/>
      <w:pPr>
        <w:ind w:left="3597" w:hanging="360"/>
      </w:pPr>
    </w:lvl>
    <w:lvl w:ilvl="5" w:tplc="040E001B" w:tentative="1">
      <w:start w:val="1"/>
      <w:numFmt w:val="lowerRoman"/>
      <w:lvlText w:val="%6."/>
      <w:lvlJc w:val="right"/>
      <w:pPr>
        <w:ind w:left="4317" w:hanging="180"/>
      </w:pPr>
    </w:lvl>
    <w:lvl w:ilvl="6" w:tplc="040E000F" w:tentative="1">
      <w:start w:val="1"/>
      <w:numFmt w:val="decimal"/>
      <w:lvlText w:val="%7."/>
      <w:lvlJc w:val="left"/>
      <w:pPr>
        <w:ind w:left="5037" w:hanging="360"/>
      </w:pPr>
    </w:lvl>
    <w:lvl w:ilvl="7" w:tplc="040E0019" w:tentative="1">
      <w:start w:val="1"/>
      <w:numFmt w:val="lowerLetter"/>
      <w:lvlText w:val="%8."/>
      <w:lvlJc w:val="left"/>
      <w:pPr>
        <w:ind w:left="5757" w:hanging="360"/>
      </w:pPr>
    </w:lvl>
    <w:lvl w:ilvl="8" w:tplc="040E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1CD673E6"/>
    <w:multiLevelType w:val="hybridMultilevel"/>
    <w:tmpl w:val="3C9223B0"/>
    <w:lvl w:ilvl="0" w:tplc="040E0015">
      <w:start w:val="1"/>
      <w:numFmt w:val="upperLetter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F51606"/>
    <w:multiLevelType w:val="hybridMultilevel"/>
    <w:tmpl w:val="1472A96C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1457DEF"/>
    <w:multiLevelType w:val="hybridMultilevel"/>
    <w:tmpl w:val="E69819BE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4FB57C2"/>
    <w:multiLevelType w:val="hybridMultilevel"/>
    <w:tmpl w:val="CB5C0A7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8E55F5D"/>
    <w:multiLevelType w:val="hybridMultilevel"/>
    <w:tmpl w:val="6B4E244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522291"/>
    <w:multiLevelType w:val="hybridMultilevel"/>
    <w:tmpl w:val="9A96F2E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B803DEA"/>
    <w:multiLevelType w:val="hybridMultilevel"/>
    <w:tmpl w:val="FE6AE65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D9B6D19"/>
    <w:multiLevelType w:val="hybridMultilevel"/>
    <w:tmpl w:val="C86A2EA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3178CE"/>
    <w:multiLevelType w:val="hybridMultilevel"/>
    <w:tmpl w:val="AC40A064"/>
    <w:lvl w:ilvl="0" w:tplc="3A5425F6">
      <w:start w:val="1"/>
      <w:numFmt w:val="bullet"/>
      <w:pStyle w:val="Listaszerbekezds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AC2681"/>
    <w:multiLevelType w:val="hybridMultilevel"/>
    <w:tmpl w:val="D9F4FE44"/>
    <w:lvl w:ilvl="0" w:tplc="040E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4" w15:restartNumberingAfterBreak="0">
    <w:nsid w:val="572C729E"/>
    <w:multiLevelType w:val="hybridMultilevel"/>
    <w:tmpl w:val="ADFAC132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05A2D48"/>
    <w:multiLevelType w:val="hybridMultilevel"/>
    <w:tmpl w:val="AF9693A2"/>
    <w:lvl w:ilvl="0" w:tplc="5CBE4DE4">
      <w:start w:val="1"/>
      <w:numFmt w:val="decimal"/>
      <w:pStyle w:val="Cmsor2Szakdoga"/>
      <w:lvlText w:val="%1.1."/>
      <w:lvlJc w:val="left"/>
      <w:pPr>
        <w:ind w:left="1287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2007" w:hanging="360"/>
      </w:pPr>
    </w:lvl>
    <w:lvl w:ilvl="2" w:tplc="040E001B">
      <w:start w:val="1"/>
      <w:numFmt w:val="lowerRoman"/>
      <w:lvlText w:val="%3."/>
      <w:lvlJc w:val="right"/>
      <w:pPr>
        <w:ind w:left="2727" w:hanging="180"/>
      </w:pPr>
    </w:lvl>
    <w:lvl w:ilvl="3" w:tplc="040E000F">
      <w:start w:val="1"/>
      <w:numFmt w:val="decimal"/>
      <w:lvlText w:val="%4."/>
      <w:lvlJc w:val="left"/>
      <w:pPr>
        <w:ind w:left="3447" w:hanging="360"/>
      </w:pPr>
    </w:lvl>
    <w:lvl w:ilvl="4" w:tplc="040E0019">
      <w:start w:val="1"/>
      <w:numFmt w:val="lowerLetter"/>
      <w:lvlText w:val="%5."/>
      <w:lvlJc w:val="left"/>
      <w:pPr>
        <w:ind w:left="4167" w:hanging="360"/>
      </w:pPr>
    </w:lvl>
    <w:lvl w:ilvl="5" w:tplc="040E001B">
      <w:start w:val="1"/>
      <w:numFmt w:val="lowerRoman"/>
      <w:lvlText w:val="%6."/>
      <w:lvlJc w:val="right"/>
      <w:pPr>
        <w:ind w:left="4887" w:hanging="180"/>
      </w:pPr>
    </w:lvl>
    <w:lvl w:ilvl="6" w:tplc="040E000F">
      <w:start w:val="1"/>
      <w:numFmt w:val="decimal"/>
      <w:lvlText w:val="%7."/>
      <w:lvlJc w:val="left"/>
      <w:pPr>
        <w:ind w:left="5607" w:hanging="360"/>
      </w:pPr>
    </w:lvl>
    <w:lvl w:ilvl="7" w:tplc="040E0019">
      <w:start w:val="1"/>
      <w:numFmt w:val="lowerLetter"/>
      <w:lvlText w:val="%8."/>
      <w:lvlJc w:val="left"/>
      <w:pPr>
        <w:ind w:left="6327" w:hanging="360"/>
      </w:pPr>
    </w:lvl>
    <w:lvl w:ilvl="8" w:tplc="040E001B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1CB723B"/>
    <w:multiLevelType w:val="multilevel"/>
    <w:tmpl w:val="36B4F7DC"/>
    <w:lvl w:ilvl="0">
      <w:start w:val="1"/>
      <w:numFmt w:val="decimal"/>
      <w:pStyle w:val="Cmsor1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pStyle w:val="Cmsor2"/>
      <w:lvlText w:val="%1.%2."/>
      <w:lvlJc w:val="left"/>
      <w:pPr>
        <w:ind w:left="858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Cmsor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647723A"/>
    <w:multiLevelType w:val="hybridMultilevel"/>
    <w:tmpl w:val="C06EE0D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84A196B"/>
    <w:multiLevelType w:val="hybridMultilevel"/>
    <w:tmpl w:val="AAB8BF9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213051"/>
    <w:multiLevelType w:val="hybridMultilevel"/>
    <w:tmpl w:val="866EB0A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A504CBA"/>
    <w:multiLevelType w:val="hybridMultilevel"/>
    <w:tmpl w:val="7EAAB3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CB00C3"/>
    <w:multiLevelType w:val="hybridMultilevel"/>
    <w:tmpl w:val="C714FB8C"/>
    <w:lvl w:ilvl="0" w:tplc="D362D31E">
      <w:start w:val="1"/>
      <w:numFmt w:val="bullet"/>
      <w:lvlText w:val="•"/>
      <w:lvlJc w:val="left"/>
      <w:pPr>
        <w:ind w:left="1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0C0C1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5611C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442E4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3204F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14407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6A192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EC199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D6E2C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3FD137A"/>
    <w:multiLevelType w:val="hybridMultilevel"/>
    <w:tmpl w:val="F5708A7E"/>
    <w:lvl w:ilvl="0" w:tplc="040E0015">
      <w:start w:val="1"/>
      <w:numFmt w:val="upperLetter"/>
      <w:lvlText w:val="%1."/>
      <w:lvlJc w:val="left"/>
      <w:pPr>
        <w:ind w:left="1287" w:hanging="360"/>
      </w:pPr>
    </w:lvl>
    <w:lvl w:ilvl="1" w:tplc="040E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75678D5"/>
    <w:multiLevelType w:val="hybridMultilevel"/>
    <w:tmpl w:val="C41E4B3E"/>
    <w:lvl w:ilvl="0" w:tplc="D362D31E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40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</w:abstractNum>
  <w:abstractNum w:abstractNumId="24" w15:restartNumberingAfterBreak="0">
    <w:nsid w:val="7BF707CE"/>
    <w:multiLevelType w:val="hybridMultilevel"/>
    <w:tmpl w:val="42D66026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D3703A8"/>
    <w:multiLevelType w:val="hybridMultilevel"/>
    <w:tmpl w:val="FF8C243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4"/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1"/>
  </w:num>
  <w:num w:numId="13">
    <w:abstractNumId w:val="14"/>
  </w:num>
  <w:num w:numId="14">
    <w:abstractNumId w:val="23"/>
  </w:num>
  <w:num w:numId="15">
    <w:abstractNumId w:val="12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25"/>
  </w:num>
  <w:num w:numId="19">
    <w:abstractNumId w:val="3"/>
  </w:num>
  <w:num w:numId="20">
    <w:abstractNumId w:val="15"/>
  </w:num>
  <w:num w:numId="21">
    <w:abstractNumId w:val="13"/>
  </w:num>
  <w:num w:numId="22">
    <w:abstractNumId w:val="19"/>
  </w:num>
  <w:num w:numId="23">
    <w:abstractNumId w:val="10"/>
  </w:num>
  <w:num w:numId="24">
    <w:abstractNumId w:val="5"/>
  </w:num>
  <w:num w:numId="25">
    <w:abstractNumId w:val="6"/>
  </w:num>
  <w:num w:numId="26">
    <w:abstractNumId w:val="0"/>
  </w:num>
  <w:num w:numId="27">
    <w:abstractNumId w:val="7"/>
  </w:num>
  <w:num w:numId="28">
    <w:abstractNumId w:val="8"/>
  </w:num>
  <w:num w:numId="29">
    <w:abstractNumId w:val="1"/>
  </w:num>
  <w:num w:numId="30">
    <w:abstractNumId w:val="11"/>
  </w:num>
  <w:num w:numId="31">
    <w:abstractNumId w:val="18"/>
  </w:num>
  <w:num w:numId="32">
    <w:abstractNumId w:val="17"/>
  </w:num>
  <w:num w:numId="33">
    <w:abstractNumId w:val="4"/>
  </w:num>
  <w:num w:numId="34">
    <w:abstractNumId w:val="22"/>
  </w:num>
  <w:num w:numId="35">
    <w:abstractNumId w:val="2"/>
  </w:num>
  <w:num w:numId="36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zabó Patrícia">
    <w15:presenceInfo w15:providerId="AD" w15:userId="S::szabo.patricia@mik.uni-pannon.hu::f1a081af-870d-4efb-9be8-b51acba75720"/>
  </w15:person>
  <w15:person w15:author="Gamerek Nonstop">
    <w15:presenceInfo w15:providerId="Windows Live" w15:userId="fa8f9950179508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GB" w:vendorID="64" w:dllVersion="6" w:nlCheck="1" w:checkStyle="0"/>
  <w:activeWritingStyle w:appName="MSWord" w:lang="hu-HU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hu-HU" w:vendorID="64" w:dllVersion="4096" w:nlCheck="1" w:checkStyle="0"/>
  <w:activeWritingStyle w:appName="MSWord" w:lang="en-GB" w:vendorID="64" w:dllVersion="4096" w:nlCheck="1" w:checkStyle="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AwMTMxMbUwNDM1MDZW0lEKTi0uzszPAykwrQUAtm2ViCwAAAA="/>
  </w:docVars>
  <w:rsids>
    <w:rsidRoot w:val="00320651"/>
    <w:rsid w:val="00002147"/>
    <w:rsid w:val="00007E45"/>
    <w:rsid w:val="00010065"/>
    <w:rsid w:val="000130CF"/>
    <w:rsid w:val="00015BCB"/>
    <w:rsid w:val="00020427"/>
    <w:rsid w:val="0002401E"/>
    <w:rsid w:val="000240C3"/>
    <w:rsid w:val="000325C8"/>
    <w:rsid w:val="00034CA0"/>
    <w:rsid w:val="00037D0C"/>
    <w:rsid w:val="00040044"/>
    <w:rsid w:val="000400E3"/>
    <w:rsid w:val="00042B01"/>
    <w:rsid w:val="00047387"/>
    <w:rsid w:val="0006785B"/>
    <w:rsid w:val="00067B87"/>
    <w:rsid w:val="000704EF"/>
    <w:rsid w:val="00070A85"/>
    <w:rsid w:val="00071C72"/>
    <w:rsid w:val="000836AC"/>
    <w:rsid w:val="00087915"/>
    <w:rsid w:val="00087FF8"/>
    <w:rsid w:val="00095C47"/>
    <w:rsid w:val="000A36CC"/>
    <w:rsid w:val="000A735E"/>
    <w:rsid w:val="000A798C"/>
    <w:rsid w:val="000B016E"/>
    <w:rsid w:val="000B3866"/>
    <w:rsid w:val="000B570C"/>
    <w:rsid w:val="000B5823"/>
    <w:rsid w:val="000B6A94"/>
    <w:rsid w:val="000B7B9F"/>
    <w:rsid w:val="000C2AAF"/>
    <w:rsid w:val="000C3675"/>
    <w:rsid w:val="000D09DC"/>
    <w:rsid w:val="000D2F68"/>
    <w:rsid w:val="000E0C4A"/>
    <w:rsid w:val="000E75A5"/>
    <w:rsid w:val="000F3DC9"/>
    <w:rsid w:val="000F52DE"/>
    <w:rsid w:val="000F5390"/>
    <w:rsid w:val="000F7C00"/>
    <w:rsid w:val="001035A2"/>
    <w:rsid w:val="00111677"/>
    <w:rsid w:val="00111760"/>
    <w:rsid w:val="001154D3"/>
    <w:rsid w:val="0011609F"/>
    <w:rsid w:val="00124731"/>
    <w:rsid w:val="00130D03"/>
    <w:rsid w:val="00140E7A"/>
    <w:rsid w:val="0014313F"/>
    <w:rsid w:val="0014568A"/>
    <w:rsid w:val="00145993"/>
    <w:rsid w:val="001459A7"/>
    <w:rsid w:val="00147894"/>
    <w:rsid w:val="00150EA8"/>
    <w:rsid w:val="00151591"/>
    <w:rsid w:val="00152E13"/>
    <w:rsid w:val="00154111"/>
    <w:rsid w:val="00154C9B"/>
    <w:rsid w:val="00155878"/>
    <w:rsid w:val="00155FEB"/>
    <w:rsid w:val="001572C0"/>
    <w:rsid w:val="00167166"/>
    <w:rsid w:val="00181314"/>
    <w:rsid w:val="00191D29"/>
    <w:rsid w:val="00193BA4"/>
    <w:rsid w:val="001A611A"/>
    <w:rsid w:val="001A7988"/>
    <w:rsid w:val="001B5117"/>
    <w:rsid w:val="001B7FCE"/>
    <w:rsid w:val="001C0AA4"/>
    <w:rsid w:val="001C26D6"/>
    <w:rsid w:val="001C49DA"/>
    <w:rsid w:val="001D0313"/>
    <w:rsid w:val="001D07DD"/>
    <w:rsid w:val="001D4024"/>
    <w:rsid w:val="001D79DC"/>
    <w:rsid w:val="001E1CEF"/>
    <w:rsid w:val="001E7A59"/>
    <w:rsid w:val="001F1695"/>
    <w:rsid w:val="001F4070"/>
    <w:rsid w:val="001F414E"/>
    <w:rsid w:val="00202FE2"/>
    <w:rsid w:val="00210FED"/>
    <w:rsid w:val="00214887"/>
    <w:rsid w:val="002200AE"/>
    <w:rsid w:val="002207FB"/>
    <w:rsid w:val="00222D0E"/>
    <w:rsid w:val="00225BC6"/>
    <w:rsid w:val="002273BF"/>
    <w:rsid w:val="00237FAA"/>
    <w:rsid w:val="002400BB"/>
    <w:rsid w:val="00247D65"/>
    <w:rsid w:val="00250DAD"/>
    <w:rsid w:val="00252700"/>
    <w:rsid w:val="00252F4F"/>
    <w:rsid w:val="00253447"/>
    <w:rsid w:val="00264B39"/>
    <w:rsid w:val="00265486"/>
    <w:rsid w:val="002671D5"/>
    <w:rsid w:val="00267589"/>
    <w:rsid w:val="0027218C"/>
    <w:rsid w:val="002773E2"/>
    <w:rsid w:val="00282ACF"/>
    <w:rsid w:val="002844C3"/>
    <w:rsid w:val="002905E4"/>
    <w:rsid w:val="00291A15"/>
    <w:rsid w:val="002A369F"/>
    <w:rsid w:val="002B0F75"/>
    <w:rsid w:val="002B1A2A"/>
    <w:rsid w:val="002C00D3"/>
    <w:rsid w:val="002C145E"/>
    <w:rsid w:val="002C3117"/>
    <w:rsid w:val="002C7918"/>
    <w:rsid w:val="002D566A"/>
    <w:rsid w:val="002E1A1B"/>
    <w:rsid w:val="002F016A"/>
    <w:rsid w:val="002F1935"/>
    <w:rsid w:val="003010C3"/>
    <w:rsid w:val="003011AD"/>
    <w:rsid w:val="003101D0"/>
    <w:rsid w:val="00314659"/>
    <w:rsid w:val="0031548F"/>
    <w:rsid w:val="003163FB"/>
    <w:rsid w:val="00317F72"/>
    <w:rsid w:val="00320651"/>
    <w:rsid w:val="00324C38"/>
    <w:rsid w:val="00325220"/>
    <w:rsid w:val="00326CEF"/>
    <w:rsid w:val="0032797B"/>
    <w:rsid w:val="0033258A"/>
    <w:rsid w:val="00335637"/>
    <w:rsid w:val="00337F97"/>
    <w:rsid w:val="00344A0B"/>
    <w:rsid w:val="0034555B"/>
    <w:rsid w:val="00346258"/>
    <w:rsid w:val="00346DB6"/>
    <w:rsid w:val="0035339C"/>
    <w:rsid w:val="00354085"/>
    <w:rsid w:val="00354817"/>
    <w:rsid w:val="003601AC"/>
    <w:rsid w:val="00360BD6"/>
    <w:rsid w:val="0036775F"/>
    <w:rsid w:val="00367924"/>
    <w:rsid w:val="00367AFA"/>
    <w:rsid w:val="00373496"/>
    <w:rsid w:val="003820B2"/>
    <w:rsid w:val="00383ABA"/>
    <w:rsid w:val="00384496"/>
    <w:rsid w:val="0038751C"/>
    <w:rsid w:val="0039051D"/>
    <w:rsid w:val="00390C78"/>
    <w:rsid w:val="003936A0"/>
    <w:rsid w:val="00395857"/>
    <w:rsid w:val="00397125"/>
    <w:rsid w:val="003A47C7"/>
    <w:rsid w:val="003A5EC2"/>
    <w:rsid w:val="003B5C87"/>
    <w:rsid w:val="003B71D8"/>
    <w:rsid w:val="003B7FA8"/>
    <w:rsid w:val="003C269A"/>
    <w:rsid w:val="003C544B"/>
    <w:rsid w:val="003C6342"/>
    <w:rsid w:val="003D3289"/>
    <w:rsid w:val="003E30DA"/>
    <w:rsid w:val="003E5356"/>
    <w:rsid w:val="003F098B"/>
    <w:rsid w:val="003F575C"/>
    <w:rsid w:val="004006C4"/>
    <w:rsid w:val="00401B01"/>
    <w:rsid w:val="00403AE4"/>
    <w:rsid w:val="0040445F"/>
    <w:rsid w:val="004103E2"/>
    <w:rsid w:val="00411266"/>
    <w:rsid w:val="004157C3"/>
    <w:rsid w:val="00421386"/>
    <w:rsid w:val="00421E3D"/>
    <w:rsid w:val="004236AD"/>
    <w:rsid w:val="00424889"/>
    <w:rsid w:val="00425990"/>
    <w:rsid w:val="0043471A"/>
    <w:rsid w:val="00434F0B"/>
    <w:rsid w:val="0044328F"/>
    <w:rsid w:val="0045047B"/>
    <w:rsid w:val="00457C1F"/>
    <w:rsid w:val="00467F90"/>
    <w:rsid w:val="0048745E"/>
    <w:rsid w:val="004955A1"/>
    <w:rsid w:val="00496501"/>
    <w:rsid w:val="0049750B"/>
    <w:rsid w:val="004A1FA9"/>
    <w:rsid w:val="004A2289"/>
    <w:rsid w:val="004A3624"/>
    <w:rsid w:val="004A7656"/>
    <w:rsid w:val="004B05C5"/>
    <w:rsid w:val="004B0EFB"/>
    <w:rsid w:val="004B43CF"/>
    <w:rsid w:val="004C0DD6"/>
    <w:rsid w:val="004C1F4A"/>
    <w:rsid w:val="004C4C4A"/>
    <w:rsid w:val="004D4C4C"/>
    <w:rsid w:val="004E0302"/>
    <w:rsid w:val="004E317F"/>
    <w:rsid w:val="004E3206"/>
    <w:rsid w:val="004E4A49"/>
    <w:rsid w:val="004E69DD"/>
    <w:rsid w:val="004F0CE1"/>
    <w:rsid w:val="004F25C3"/>
    <w:rsid w:val="004F5C1D"/>
    <w:rsid w:val="004F5F4D"/>
    <w:rsid w:val="004F6B12"/>
    <w:rsid w:val="0050128E"/>
    <w:rsid w:val="0050159C"/>
    <w:rsid w:val="00511E3A"/>
    <w:rsid w:val="00524338"/>
    <w:rsid w:val="005246A6"/>
    <w:rsid w:val="00527543"/>
    <w:rsid w:val="0053734B"/>
    <w:rsid w:val="00550331"/>
    <w:rsid w:val="00550882"/>
    <w:rsid w:val="00550A2D"/>
    <w:rsid w:val="00553A07"/>
    <w:rsid w:val="005610BD"/>
    <w:rsid w:val="00561F74"/>
    <w:rsid w:val="00562170"/>
    <w:rsid w:val="005629CE"/>
    <w:rsid w:val="00570665"/>
    <w:rsid w:val="00572DF2"/>
    <w:rsid w:val="0057540B"/>
    <w:rsid w:val="0058135A"/>
    <w:rsid w:val="00583CAA"/>
    <w:rsid w:val="0058706F"/>
    <w:rsid w:val="00587BE5"/>
    <w:rsid w:val="00592D5F"/>
    <w:rsid w:val="005956DE"/>
    <w:rsid w:val="005959B0"/>
    <w:rsid w:val="005A15E9"/>
    <w:rsid w:val="005A2A99"/>
    <w:rsid w:val="005A4871"/>
    <w:rsid w:val="005B2AF8"/>
    <w:rsid w:val="005C1886"/>
    <w:rsid w:val="005C1FA9"/>
    <w:rsid w:val="005C367A"/>
    <w:rsid w:val="005C52C1"/>
    <w:rsid w:val="005E27D3"/>
    <w:rsid w:val="005E3250"/>
    <w:rsid w:val="005E5D69"/>
    <w:rsid w:val="005E5E64"/>
    <w:rsid w:val="005F1CD9"/>
    <w:rsid w:val="006012E6"/>
    <w:rsid w:val="00603001"/>
    <w:rsid w:val="006050C2"/>
    <w:rsid w:val="0060637E"/>
    <w:rsid w:val="006077A3"/>
    <w:rsid w:val="0061041C"/>
    <w:rsid w:val="006120CC"/>
    <w:rsid w:val="0061744A"/>
    <w:rsid w:val="006256D4"/>
    <w:rsid w:val="006258E7"/>
    <w:rsid w:val="00632BC7"/>
    <w:rsid w:val="00632D14"/>
    <w:rsid w:val="00633B30"/>
    <w:rsid w:val="00633E0D"/>
    <w:rsid w:val="00635CB9"/>
    <w:rsid w:val="00641971"/>
    <w:rsid w:val="006446D3"/>
    <w:rsid w:val="00647545"/>
    <w:rsid w:val="00650D7F"/>
    <w:rsid w:val="00653834"/>
    <w:rsid w:val="00654C71"/>
    <w:rsid w:val="00655654"/>
    <w:rsid w:val="0065611E"/>
    <w:rsid w:val="00656DC4"/>
    <w:rsid w:val="00666D1F"/>
    <w:rsid w:val="00673F75"/>
    <w:rsid w:val="00674F6E"/>
    <w:rsid w:val="006751E1"/>
    <w:rsid w:val="00675AB8"/>
    <w:rsid w:val="0067745B"/>
    <w:rsid w:val="00687DF0"/>
    <w:rsid w:val="00690423"/>
    <w:rsid w:val="006932A2"/>
    <w:rsid w:val="00696BE4"/>
    <w:rsid w:val="006A5863"/>
    <w:rsid w:val="006B3EC9"/>
    <w:rsid w:val="006C7AE9"/>
    <w:rsid w:val="006D050F"/>
    <w:rsid w:val="006D08A0"/>
    <w:rsid w:val="006D484D"/>
    <w:rsid w:val="006D68A0"/>
    <w:rsid w:val="006E17E0"/>
    <w:rsid w:val="006E4100"/>
    <w:rsid w:val="006F2BAB"/>
    <w:rsid w:val="006F53AD"/>
    <w:rsid w:val="007071D7"/>
    <w:rsid w:val="007128FE"/>
    <w:rsid w:val="00712E95"/>
    <w:rsid w:val="0071420A"/>
    <w:rsid w:val="00720CF6"/>
    <w:rsid w:val="00727020"/>
    <w:rsid w:val="00727754"/>
    <w:rsid w:val="00730D44"/>
    <w:rsid w:val="007335A8"/>
    <w:rsid w:val="007374C7"/>
    <w:rsid w:val="007411F2"/>
    <w:rsid w:val="00741B68"/>
    <w:rsid w:val="0074214C"/>
    <w:rsid w:val="00750D1C"/>
    <w:rsid w:val="00761FB3"/>
    <w:rsid w:val="00762E8C"/>
    <w:rsid w:val="00764FF6"/>
    <w:rsid w:val="00766717"/>
    <w:rsid w:val="00766D15"/>
    <w:rsid w:val="00771B5F"/>
    <w:rsid w:val="0077743F"/>
    <w:rsid w:val="00783019"/>
    <w:rsid w:val="0078604B"/>
    <w:rsid w:val="007914CC"/>
    <w:rsid w:val="00791A38"/>
    <w:rsid w:val="00791D1B"/>
    <w:rsid w:val="0079735D"/>
    <w:rsid w:val="007A2E79"/>
    <w:rsid w:val="007A3A8D"/>
    <w:rsid w:val="007A3E9A"/>
    <w:rsid w:val="007A5D64"/>
    <w:rsid w:val="007B1C3C"/>
    <w:rsid w:val="007B3D26"/>
    <w:rsid w:val="007B5519"/>
    <w:rsid w:val="007E7C40"/>
    <w:rsid w:val="007F7534"/>
    <w:rsid w:val="008021BA"/>
    <w:rsid w:val="008058B6"/>
    <w:rsid w:val="00807CF0"/>
    <w:rsid w:val="00811ADF"/>
    <w:rsid w:val="0082090D"/>
    <w:rsid w:val="00824FEF"/>
    <w:rsid w:val="0082775C"/>
    <w:rsid w:val="0083004D"/>
    <w:rsid w:val="00837A23"/>
    <w:rsid w:val="00842554"/>
    <w:rsid w:val="008448C9"/>
    <w:rsid w:val="00844EBF"/>
    <w:rsid w:val="00845F19"/>
    <w:rsid w:val="00846A29"/>
    <w:rsid w:val="00847FF4"/>
    <w:rsid w:val="0085127A"/>
    <w:rsid w:val="008513DE"/>
    <w:rsid w:val="00851FD5"/>
    <w:rsid w:val="00854825"/>
    <w:rsid w:val="008554DC"/>
    <w:rsid w:val="00855A43"/>
    <w:rsid w:val="00855DEE"/>
    <w:rsid w:val="00856A01"/>
    <w:rsid w:val="0086173E"/>
    <w:rsid w:val="00862195"/>
    <w:rsid w:val="008639CE"/>
    <w:rsid w:val="00876A5B"/>
    <w:rsid w:val="00877E34"/>
    <w:rsid w:val="008805BD"/>
    <w:rsid w:val="008808AD"/>
    <w:rsid w:val="00883C24"/>
    <w:rsid w:val="00892413"/>
    <w:rsid w:val="00895B09"/>
    <w:rsid w:val="008A7020"/>
    <w:rsid w:val="008B2567"/>
    <w:rsid w:val="008B78D3"/>
    <w:rsid w:val="008B7EA5"/>
    <w:rsid w:val="008C0A57"/>
    <w:rsid w:val="008D24E0"/>
    <w:rsid w:val="008D3589"/>
    <w:rsid w:val="008D4836"/>
    <w:rsid w:val="008D7904"/>
    <w:rsid w:val="008E1524"/>
    <w:rsid w:val="008E3105"/>
    <w:rsid w:val="008E3A41"/>
    <w:rsid w:val="008E5BBC"/>
    <w:rsid w:val="008F28D7"/>
    <w:rsid w:val="008F2A06"/>
    <w:rsid w:val="008F4D99"/>
    <w:rsid w:val="008F621C"/>
    <w:rsid w:val="008F71AE"/>
    <w:rsid w:val="00901564"/>
    <w:rsid w:val="00903116"/>
    <w:rsid w:val="00906D47"/>
    <w:rsid w:val="00910A8E"/>
    <w:rsid w:val="00912784"/>
    <w:rsid w:val="0091475E"/>
    <w:rsid w:val="00921762"/>
    <w:rsid w:val="00923090"/>
    <w:rsid w:val="00924292"/>
    <w:rsid w:val="009325CF"/>
    <w:rsid w:val="00933CB3"/>
    <w:rsid w:val="009347ED"/>
    <w:rsid w:val="00934B19"/>
    <w:rsid w:val="00934D00"/>
    <w:rsid w:val="00941164"/>
    <w:rsid w:val="00942557"/>
    <w:rsid w:val="009436A7"/>
    <w:rsid w:val="00955398"/>
    <w:rsid w:val="009659FA"/>
    <w:rsid w:val="0097638D"/>
    <w:rsid w:val="0098238B"/>
    <w:rsid w:val="009823AA"/>
    <w:rsid w:val="00982C61"/>
    <w:rsid w:val="00991B72"/>
    <w:rsid w:val="00991BDE"/>
    <w:rsid w:val="00991C34"/>
    <w:rsid w:val="00994078"/>
    <w:rsid w:val="009944F1"/>
    <w:rsid w:val="009945E3"/>
    <w:rsid w:val="00997359"/>
    <w:rsid w:val="009A23B0"/>
    <w:rsid w:val="009A2EEA"/>
    <w:rsid w:val="009A30DC"/>
    <w:rsid w:val="009A5EEE"/>
    <w:rsid w:val="009A7B29"/>
    <w:rsid w:val="009B3F65"/>
    <w:rsid w:val="009B5BCE"/>
    <w:rsid w:val="009C1B73"/>
    <w:rsid w:val="009C42CB"/>
    <w:rsid w:val="009C7A4F"/>
    <w:rsid w:val="009D2E35"/>
    <w:rsid w:val="009D41C2"/>
    <w:rsid w:val="009D73BC"/>
    <w:rsid w:val="009E028B"/>
    <w:rsid w:val="009E282F"/>
    <w:rsid w:val="009E5FA0"/>
    <w:rsid w:val="009E6550"/>
    <w:rsid w:val="009F025B"/>
    <w:rsid w:val="009F084A"/>
    <w:rsid w:val="009F2398"/>
    <w:rsid w:val="009F3C5B"/>
    <w:rsid w:val="009F4BA3"/>
    <w:rsid w:val="00A02AD6"/>
    <w:rsid w:val="00A02FEA"/>
    <w:rsid w:val="00A0731D"/>
    <w:rsid w:val="00A112B8"/>
    <w:rsid w:val="00A12C5E"/>
    <w:rsid w:val="00A15BBD"/>
    <w:rsid w:val="00A15CAA"/>
    <w:rsid w:val="00A20A67"/>
    <w:rsid w:val="00A239CA"/>
    <w:rsid w:val="00A25EC4"/>
    <w:rsid w:val="00A3234C"/>
    <w:rsid w:val="00A3331D"/>
    <w:rsid w:val="00A47A51"/>
    <w:rsid w:val="00A52B3F"/>
    <w:rsid w:val="00A552A4"/>
    <w:rsid w:val="00A70D45"/>
    <w:rsid w:val="00A7326D"/>
    <w:rsid w:val="00A73F8D"/>
    <w:rsid w:val="00A75AB2"/>
    <w:rsid w:val="00A76AA2"/>
    <w:rsid w:val="00A778C3"/>
    <w:rsid w:val="00A869AC"/>
    <w:rsid w:val="00A90168"/>
    <w:rsid w:val="00A9246E"/>
    <w:rsid w:val="00AA4306"/>
    <w:rsid w:val="00AB22BA"/>
    <w:rsid w:val="00AB2AA8"/>
    <w:rsid w:val="00AD1F13"/>
    <w:rsid w:val="00AD2E35"/>
    <w:rsid w:val="00AD7707"/>
    <w:rsid w:val="00AE14AD"/>
    <w:rsid w:val="00AF2524"/>
    <w:rsid w:val="00AF32E9"/>
    <w:rsid w:val="00AF3B2F"/>
    <w:rsid w:val="00AF6B65"/>
    <w:rsid w:val="00B04A67"/>
    <w:rsid w:val="00B05334"/>
    <w:rsid w:val="00B05899"/>
    <w:rsid w:val="00B06638"/>
    <w:rsid w:val="00B1348F"/>
    <w:rsid w:val="00B1501F"/>
    <w:rsid w:val="00B26C88"/>
    <w:rsid w:val="00B272F6"/>
    <w:rsid w:val="00B3287F"/>
    <w:rsid w:val="00B35A4D"/>
    <w:rsid w:val="00B36958"/>
    <w:rsid w:val="00B429E8"/>
    <w:rsid w:val="00B45CAE"/>
    <w:rsid w:val="00B472A7"/>
    <w:rsid w:val="00B52FFD"/>
    <w:rsid w:val="00B54CEC"/>
    <w:rsid w:val="00B54F4F"/>
    <w:rsid w:val="00B57DEF"/>
    <w:rsid w:val="00B64A04"/>
    <w:rsid w:val="00B64CCC"/>
    <w:rsid w:val="00B64CF2"/>
    <w:rsid w:val="00B65105"/>
    <w:rsid w:val="00B66B8E"/>
    <w:rsid w:val="00B67836"/>
    <w:rsid w:val="00B7768F"/>
    <w:rsid w:val="00B83600"/>
    <w:rsid w:val="00B83979"/>
    <w:rsid w:val="00B83DDE"/>
    <w:rsid w:val="00B84CB4"/>
    <w:rsid w:val="00B85814"/>
    <w:rsid w:val="00B86C1A"/>
    <w:rsid w:val="00B91755"/>
    <w:rsid w:val="00B9281E"/>
    <w:rsid w:val="00B93FC8"/>
    <w:rsid w:val="00BA4DFB"/>
    <w:rsid w:val="00BA7D91"/>
    <w:rsid w:val="00BB158A"/>
    <w:rsid w:val="00BB5F68"/>
    <w:rsid w:val="00BC27AE"/>
    <w:rsid w:val="00BC7E19"/>
    <w:rsid w:val="00BD14AC"/>
    <w:rsid w:val="00BE0479"/>
    <w:rsid w:val="00BE5F9D"/>
    <w:rsid w:val="00BE765A"/>
    <w:rsid w:val="00BF459C"/>
    <w:rsid w:val="00C023DC"/>
    <w:rsid w:val="00C02DEA"/>
    <w:rsid w:val="00C02E02"/>
    <w:rsid w:val="00C05535"/>
    <w:rsid w:val="00C118EE"/>
    <w:rsid w:val="00C23A3D"/>
    <w:rsid w:val="00C302A6"/>
    <w:rsid w:val="00C44D58"/>
    <w:rsid w:val="00C51804"/>
    <w:rsid w:val="00C5547D"/>
    <w:rsid w:val="00C57EDF"/>
    <w:rsid w:val="00C741A3"/>
    <w:rsid w:val="00C77E82"/>
    <w:rsid w:val="00C77F55"/>
    <w:rsid w:val="00C83533"/>
    <w:rsid w:val="00C84D01"/>
    <w:rsid w:val="00C86346"/>
    <w:rsid w:val="00C8677E"/>
    <w:rsid w:val="00C94D9B"/>
    <w:rsid w:val="00CA3046"/>
    <w:rsid w:val="00CA5F8B"/>
    <w:rsid w:val="00CA7354"/>
    <w:rsid w:val="00CB0E48"/>
    <w:rsid w:val="00CB1451"/>
    <w:rsid w:val="00CB2667"/>
    <w:rsid w:val="00CB4375"/>
    <w:rsid w:val="00CB55DA"/>
    <w:rsid w:val="00CB582A"/>
    <w:rsid w:val="00CE10BE"/>
    <w:rsid w:val="00CE1C25"/>
    <w:rsid w:val="00CE3AE0"/>
    <w:rsid w:val="00CF2C39"/>
    <w:rsid w:val="00CF499E"/>
    <w:rsid w:val="00CF5104"/>
    <w:rsid w:val="00CF5531"/>
    <w:rsid w:val="00D0099B"/>
    <w:rsid w:val="00D02435"/>
    <w:rsid w:val="00D03594"/>
    <w:rsid w:val="00D05B7E"/>
    <w:rsid w:val="00D16903"/>
    <w:rsid w:val="00D209FE"/>
    <w:rsid w:val="00D23FAA"/>
    <w:rsid w:val="00D304D0"/>
    <w:rsid w:val="00D41BAC"/>
    <w:rsid w:val="00D43411"/>
    <w:rsid w:val="00D542A0"/>
    <w:rsid w:val="00D661CF"/>
    <w:rsid w:val="00D77666"/>
    <w:rsid w:val="00D952DA"/>
    <w:rsid w:val="00DA2C20"/>
    <w:rsid w:val="00DA2C88"/>
    <w:rsid w:val="00DA3A0B"/>
    <w:rsid w:val="00DA4CFC"/>
    <w:rsid w:val="00DA5898"/>
    <w:rsid w:val="00DA5904"/>
    <w:rsid w:val="00DA74D0"/>
    <w:rsid w:val="00DB1F4E"/>
    <w:rsid w:val="00DB36A3"/>
    <w:rsid w:val="00DB6FAA"/>
    <w:rsid w:val="00DD5D06"/>
    <w:rsid w:val="00DD7B11"/>
    <w:rsid w:val="00DE0E1B"/>
    <w:rsid w:val="00DE2D7F"/>
    <w:rsid w:val="00DF2021"/>
    <w:rsid w:val="00DF2A55"/>
    <w:rsid w:val="00DF6AE8"/>
    <w:rsid w:val="00E00105"/>
    <w:rsid w:val="00E1104F"/>
    <w:rsid w:val="00E237FB"/>
    <w:rsid w:val="00E36E0A"/>
    <w:rsid w:val="00E422DB"/>
    <w:rsid w:val="00E44C57"/>
    <w:rsid w:val="00E452E4"/>
    <w:rsid w:val="00E45C10"/>
    <w:rsid w:val="00E465BC"/>
    <w:rsid w:val="00E46D4A"/>
    <w:rsid w:val="00E52AF8"/>
    <w:rsid w:val="00E56FCE"/>
    <w:rsid w:val="00E60961"/>
    <w:rsid w:val="00E65C38"/>
    <w:rsid w:val="00E6602D"/>
    <w:rsid w:val="00E66DE0"/>
    <w:rsid w:val="00E67F8F"/>
    <w:rsid w:val="00E76FE1"/>
    <w:rsid w:val="00E81B7C"/>
    <w:rsid w:val="00E83FB4"/>
    <w:rsid w:val="00E84513"/>
    <w:rsid w:val="00E84BB2"/>
    <w:rsid w:val="00E87918"/>
    <w:rsid w:val="00E91A87"/>
    <w:rsid w:val="00E927B4"/>
    <w:rsid w:val="00E931D5"/>
    <w:rsid w:val="00E94F41"/>
    <w:rsid w:val="00E95693"/>
    <w:rsid w:val="00EA3319"/>
    <w:rsid w:val="00EA5C25"/>
    <w:rsid w:val="00EA6136"/>
    <w:rsid w:val="00EA67B6"/>
    <w:rsid w:val="00EB1AB1"/>
    <w:rsid w:val="00EB296C"/>
    <w:rsid w:val="00EB71D7"/>
    <w:rsid w:val="00EB7737"/>
    <w:rsid w:val="00EB7CC1"/>
    <w:rsid w:val="00EC0D75"/>
    <w:rsid w:val="00EC7547"/>
    <w:rsid w:val="00ED0BD2"/>
    <w:rsid w:val="00ED5C52"/>
    <w:rsid w:val="00EE79C5"/>
    <w:rsid w:val="00EE7D99"/>
    <w:rsid w:val="00EF30DF"/>
    <w:rsid w:val="00EF6CAA"/>
    <w:rsid w:val="00F070C8"/>
    <w:rsid w:val="00F10725"/>
    <w:rsid w:val="00F128D5"/>
    <w:rsid w:val="00F1411D"/>
    <w:rsid w:val="00F22239"/>
    <w:rsid w:val="00F24CE8"/>
    <w:rsid w:val="00F3306B"/>
    <w:rsid w:val="00F35DBA"/>
    <w:rsid w:val="00F37487"/>
    <w:rsid w:val="00F46A0B"/>
    <w:rsid w:val="00F46FD9"/>
    <w:rsid w:val="00F50CAE"/>
    <w:rsid w:val="00F515D6"/>
    <w:rsid w:val="00F53608"/>
    <w:rsid w:val="00F54678"/>
    <w:rsid w:val="00F54B3F"/>
    <w:rsid w:val="00F60354"/>
    <w:rsid w:val="00F61E45"/>
    <w:rsid w:val="00F630E6"/>
    <w:rsid w:val="00F64AF0"/>
    <w:rsid w:val="00F67779"/>
    <w:rsid w:val="00F67808"/>
    <w:rsid w:val="00F76995"/>
    <w:rsid w:val="00F85208"/>
    <w:rsid w:val="00F853D5"/>
    <w:rsid w:val="00F93E79"/>
    <w:rsid w:val="00FA1347"/>
    <w:rsid w:val="00FA26AE"/>
    <w:rsid w:val="00FA2D64"/>
    <w:rsid w:val="00FA3157"/>
    <w:rsid w:val="00FA4B8E"/>
    <w:rsid w:val="00FC0582"/>
    <w:rsid w:val="00FD106F"/>
    <w:rsid w:val="00FD3037"/>
    <w:rsid w:val="00FD4A22"/>
    <w:rsid w:val="00FE2684"/>
    <w:rsid w:val="00FE3FF0"/>
    <w:rsid w:val="00FF0F87"/>
    <w:rsid w:val="00FF14E7"/>
    <w:rsid w:val="00FF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72FD91"/>
  <w15:chartTrackingRefBased/>
  <w15:docId w15:val="{F69B52A8-3D63-4F95-9F5B-7F08EDDD6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F6CAA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Firstparagraph"/>
    <w:link w:val="Cmsor1Char"/>
    <w:uiPriority w:val="9"/>
    <w:qFormat/>
    <w:rsid w:val="00690423"/>
    <w:pPr>
      <w:keepNext/>
      <w:keepLines/>
      <w:numPr>
        <w:numId w:val="1"/>
      </w:numPr>
      <w:spacing w:before="720" w:after="480"/>
      <w:ind w:left="357" w:hanging="357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Cmsor2">
    <w:name w:val="heading 2"/>
    <w:basedOn w:val="Norml"/>
    <w:next w:val="Firstparagraph"/>
    <w:link w:val="Cmsor2Char"/>
    <w:uiPriority w:val="9"/>
    <w:unhideWhenUsed/>
    <w:qFormat/>
    <w:rsid w:val="00690423"/>
    <w:pPr>
      <w:keepNext/>
      <w:keepLines/>
      <w:numPr>
        <w:ilvl w:val="1"/>
        <w:numId w:val="1"/>
      </w:numPr>
      <w:spacing w:before="480" w:after="240"/>
      <w:ind w:left="431" w:hanging="431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Cmsor3">
    <w:name w:val="heading 3"/>
    <w:basedOn w:val="Norml"/>
    <w:next w:val="Firstparagraph"/>
    <w:link w:val="Cmsor3Char"/>
    <w:uiPriority w:val="9"/>
    <w:unhideWhenUsed/>
    <w:qFormat/>
    <w:rsid w:val="00690423"/>
    <w:pPr>
      <w:keepNext/>
      <w:keepLines/>
      <w:numPr>
        <w:ilvl w:val="2"/>
        <w:numId w:val="1"/>
      </w:numPr>
      <w:spacing w:before="480" w:after="240"/>
      <w:ind w:left="505" w:hanging="505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Cmsor4">
    <w:name w:val="heading 4"/>
    <w:basedOn w:val="Cmsor3"/>
    <w:next w:val="Firstparagraph"/>
    <w:link w:val="Cmsor4Char"/>
    <w:uiPriority w:val="9"/>
    <w:unhideWhenUsed/>
    <w:qFormat/>
    <w:rsid w:val="00690423"/>
    <w:pPr>
      <w:numPr>
        <w:ilvl w:val="3"/>
      </w:numPr>
      <w:spacing w:before="40"/>
      <w:ind w:left="851" w:hanging="851"/>
      <w:outlineLvl w:val="3"/>
    </w:pPr>
    <w:rPr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9042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90423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690423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3101D0"/>
    <w:pPr>
      <w:tabs>
        <w:tab w:val="center" w:pos="4536"/>
        <w:tab w:val="right" w:pos="9072"/>
      </w:tabs>
      <w:spacing w:line="240" w:lineRule="auto"/>
    </w:pPr>
    <w:rPr>
      <w:rFonts w:cstheme="minorHAnsi"/>
    </w:rPr>
  </w:style>
  <w:style w:type="character" w:customStyle="1" w:styleId="llbChar">
    <w:name w:val="Élőláb Char"/>
    <w:basedOn w:val="Bekezdsalapbettpusa"/>
    <w:link w:val="llb"/>
    <w:uiPriority w:val="99"/>
    <w:rsid w:val="003101D0"/>
    <w:rPr>
      <w:rFonts w:cstheme="minorHAnsi"/>
    </w:rPr>
  </w:style>
  <w:style w:type="paragraph" w:styleId="Kpalrs">
    <w:name w:val="caption"/>
    <w:basedOn w:val="Norml"/>
    <w:next w:val="Norml"/>
    <w:uiPriority w:val="35"/>
    <w:unhideWhenUsed/>
    <w:qFormat/>
    <w:rsid w:val="00883C24"/>
    <w:pPr>
      <w:spacing w:after="200" w:line="240" w:lineRule="auto"/>
      <w:jc w:val="center"/>
    </w:pPr>
    <w:rPr>
      <w:rFonts w:cstheme="minorHAnsi"/>
      <w:i/>
      <w:iCs/>
      <w:szCs w:val="24"/>
    </w:rPr>
  </w:style>
  <w:style w:type="paragraph" w:styleId="lfej">
    <w:name w:val="header"/>
    <w:basedOn w:val="Norml"/>
    <w:link w:val="lfejChar"/>
    <w:uiPriority w:val="99"/>
    <w:unhideWhenUsed/>
    <w:rsid w:val="003101D0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101D0"/>
  </w:style>
  <w:style w:type="paragraph" w:styleId="TJ1">
    <w:name w:val="toc 1"/>
    <w:basedOn w:val="Norml"/>
    <w:next w:val="Norml"/>
    <w:link w:val="TJ1Char"/>
    <w:autoRedefine/>
    <w:uiPriority w:val="39"/>
    <w:unhideWhenUsed/>
    <w:rsid w:val="00B36958"/>
    <w:pPr>
      <w:tabs>
        <w:tab w:val="left" w:pos="567"/>
        <w:tab w:val="right" w:leader="dot" w:pos="8503"/>
      </w:tabs>
      <w:spacing w:before="120" w:after="120"/>
      <w:ind w:firstLine="0"/>
    </w:pPr>
    <w:rPr>
      <w:rFonts w:cstheme="minorHAnsi"/>
      <w:b/>
      <w:bCs/>
      <w:szCs w:val="20"/>
    </w:rPr>
  </w:style>
  <w:style w:type="paragraph" w:styleId="TJ2">
    <w:name w:val="toc 2"/>
    <w:basedOn w:val="Norml"/>
    <w:next w:val="Norml"/>
    <w:autoRedefine/>
    <w:uiPriority w:val="39"/>
    <w:unhideWhenUsed/>
    <w:rsid w:val="00B36958"/>
    <w:pPr>
      <w:tabs>
        <w:tab w:val="left" w:pos="788"/>
        <w:tab w:val="right" w:leader="dot" w:pos="9016"/>
      </w:tabs>
      <w:ind w:left="221" w:firstLine="0"/>
    </w:pPr>
    <w:rPr>
      <w:rFonts w:cstheme="minorHAnsi"/>
      <w:szCs w:val="20"/>
    </w:rPr>
  </w:style>
  <w:style w:type="paragraph" w:styleId="TJ3">
    <w:name w:val="toc 3"/>
    <w:basedOn w:val="Norml"/>
    <w:next w:val="Norml"/>
    <w:autoRedefine/>
    <w:uiPriority w:val="39"/>
    <w:unhideWhenUsed/>
    <w:qFormat/>
    <w:rsid w:val="00337F97"/>
    <w:pPr>
      <w:tabs>
        <w:tab w:val="left" w:pos="1276"/>
        <w:tab w:val="right" w:leader="dot" w:pos="9016"/>
      </w:tabs>
      <w:ind w:left="442" w:firstLine="0"/>
    </w:pPr>
    <w:rPr>
      <w:rFonts w:cs="Times New Roman"/>
      <w:iCs/>
      <w:szCs w:val="20"/>
    </w:rPr>
  </w:style>
  <w:style w:type="character" w:styleId="Hiperhivatkozs">
    <w:name w:val="Hyperlink"/>
    <w:basedOn w:val="Bekezdsalapbettpusa"/>
    <w:uiPriority w:val="99"/>
    <w:unhideWhenUsed/>
    <w:rsid w:val="00FD106F"/>
    <w:rPr>
      <w:color w:val="0563C1" w:themeColor="hyperlink"/>
      <w:u w:val="single"/>
    </w:rPr>
  </w:style>
  <w:style w:type="paragraph" w:styleId="TJ4">
    <w:name w:val="toc 4"/>
    <w:basedOn w:val="Norml"/>
    <w:next w:val="Norml"/>
    <w:autoRedefine/>
    <w:uiPriority w:val="39"/>
    <w:unhideWhenUsed/>
    <w:rsid w:val="00337F97"/>
    <w:pPr>
      <w:tabs>
        <w:tab w:val="left" w:pos="1560"/>
        <w:tab w:val="right" w:leader="dot" w:pos="9016"/>
      </w:tabs>
      <w:ind w:left="658" w:firstLine="0"/>
    </w:pPr>
    <w:rPr>
      <w:rFonts w:cstheme="minorHAnsi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2905E4"/>
    <w:pPr>
      <w:ind w:left="880"/>
    </w:pPr>
    <w:rPr>
      <w:rFonts w:cs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2905E4"/>
    <w:pPr>
      <w:ind w:left="1100"/>
    </w:pPr>
    <w:rPr>
      <w:rFonts w:cs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2905E4"/>
    <w:pPr>
      <w:ind w:left="1320"/>
    </w:pPr>
    <w:rPr>
      <w:rFonts w:cs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2905E4"/>
    <w:pPr>
      <w:ind w:left="1540"/>
    </w:pPr>
    <w:rPr>
      <w:rFonts w:cs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2905E4"/>
    <w:pPr>
      <w:ind w:left="1760"/>
    </w:pPr>
    <w:rPr>
      <w:rFonts w:cstheme="minorHAnsi"/>
      <w:sz w:val="18"/>
      <w:szCs w:val="18"/>
    </w:rPr>
  </w:style>
  <w:style w:type="paragraph" w:styleId="Irodalomjegyzk">
    <w:name w:val="Bibliography"/>
    <w:basedOn w:val="Norml"/>
    <w:next w:val="Norml"/>
    <w:autoRedefine/>
    <w:uiPriority w:val="37"/>
    <w:unhideWhenUsed/>
    <w:rsid w:val="00690423"/>
    <w:pPr>
      <w:ind w:firstLine="0"/>
    </w:pPr>
  </w:style>
  <w:style w:type="paragraph" w:styleId="Listaszerbekezds">
    <w:name w:val="List Paragraph"/>
    <w:basedOn w:val="Norml"/>
    <w:uiPriority w:val="34"/>
    <w:qFormat/>
    <w:rsid w:val="00367924"/>
    <w:pPr>
      <w:numPr>
        <w:numId w:val="15"/>
      </w:numPr>
      <w:contextualSpacing/>
    </w:pPr>
  </w:style>
  <w:style w:type="character" w:styleId="Helyrzszveg">
    <w:name w:val="Placeholder Text"/>
    <w:basedOn w:val="Bekezdsalapbettpusa"/>
    <w:uiPriority w:val="99"/>
    <w:semiHidden/>
    <w:rsid w:val="004F5C1D"/>
    <w:rPr>
      <w:color w:val="808080"/>
    </w:rPr>
  </w:style>
  <w:style w:type="paragraph" w:styleId="brajegyzk">
    <w:name w:val="table of figures"/>
    <w:basedOn w:val="Norml"/>
    <w:next w:val="Norml"/>
    <w:uiPriority w:val="99"/>
    <w:unhideWhenUsed/>
    <w:rsid w:val="00B36958"/>
    <w:pPr>
      <w:ind w:firstLine="0"/>
    </w:pPr>
  </w:style>
  <w:style w:type="paragraph" w:styleId="Nincstrkz">
    <w:name w:val="No Spacing"/>
    <w:uiPriority w:val="1"/>
    <w:qFormat/>
    <w:rsid w:val="00AB2AA8"/>
    <w:pPr>
      <w:spacing w:after="0" w:line="240" w:lineRule="auto"/>
    </w:pPr>
    <w:rPr>
      <w:rFonts w:ascii="Times New Roman" w:hAnsi="Times New Roman"/>
      <w:sz w:val="24"/>
    </w:rPr>
  </w:style>
  <w:style w:type="paragraph" w:styleId="Cm">
    <w:name w:val="Title"/>
    <w:basedOn w:val="Norml"/>
    <w:next w:val="Norml"/>
    <w:link w:val="CmChar"/>
    <w:uiPriority w:val="10"/>
    <w:qFormat/>
    <w:rsid w:val="00674F6E"/>
    <w:pPr>
      <w:pageBreakBefore/>
      <w:spacing w:after="360" w:line="240" w:lineRule="auto"/>
      <w:ind w:firstLine="0"/>
      <w:contextualSpacing/>
      <w:jc w:val="center"/>
    </w:pPr>
    <w:rPr>
      <w:rFonts w:eastAsiaTheme="majorEastAsia" w:cstheme="majorBidi"/>
      <w:b/>
      <w:kern w:val="28"/>
      <w:sz w:val="28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74F6E"/>
    <w:rPr>
      <w:rFonts w:ascii="Times New Roman" w:eastAsiaTheme="majorEastAsia" w:hAnsi="Times New Roman" w:cstheme="majorBidi"/>
      <w:b/>
      <w:kern w:val="28"/>
      <w:sz w:val="28"/>
      <w:szCs w:val="56"/>
    </w:rPr>
  </w:style>
  <w:style w:type="paragraph" w:customStyle="1" w:styleId="Title1">
    <w:name w:val="Title1"/>
    <w:basedOn w:val="Cm"/>
    <w:next w:val="Firstparagraph"/>
    <w:link w:val="Title1Char"/>
    <w:autoRedefine/>
    <w:qFormat/>
    <w:rsid w:val="009F025B"/>
    <w:pPr>
      <w:spacing w:after="480" w:line="360" w:lineRule="auto"/>
    </w:pPr>
    <w:rPr>
      <w:lang w:val="en-GB"/>
    </w:rPr>
  </w:style>
  <w:style w:type="paragraph" w:customStyle="1" w:styleId="Contents">
    <w:name w:val="Contents"/>
    <w:basedOn w:val="TJ1"/>
    <w:link w:val="ContentsChar"/>
    <w:qFormat/>
    <w:rsid w:val="00B84CB4"/>
    <w:pPr>
      <w:widowControl w:val="0"/>
      <w:tabs>
        <w:tab w:val="left" w:pos="440"/>
        <w:tab w:val="right" w:leader="dot" w:pos="9016"/>
      </w:tabs>
      <w:spacing w:line="240" w:lineRule="auto"/>
      <w:jc w:val="left"/>
    </w:pPr>
    <w:rPr>
      <w:rFonts w:cs="Times New Roman"/>
      <w:b w:val="0"/>
      <w:caps/>
      <w:szCs w:val="24"/>
    </w:rPr>
  </w:style>
  <w:style w:type="character" w:customStyle="1" w:styleId="Title1Char">
    <w:name w:val="Title1 Char"/>
    <w:basedOn w:val="Bekezdsalapbettpusa"/>
    <w:link w:val="Title1"/>
    <w:rsid w:val="009F025B"/>
    <w:rPr>
      <w:rFonts w:ascii="Times New Roman" w:eastAsiaTheme="majorEastAsia" w:hAnsi="Times New Roman" w:cstheme="majorBidi"/>
      <w:b/>
      <w:kern w:val="28"/>
      <w:sz w:val="28"/>
      <w:szCs w:val="56"/>
      <w:lang w:val="en-GB"/>
    </w:rPr>
  </w:style>
  <w:style w:type="paragraph" w:customStyle="1" w:styleId="Firstparagraph">
    <w:name w:val="First paragraph"/>
    <w:basedOn w:val="Norml"/>
    <w:next w:val="Norml"/>
    <w:link w:val="FirstparagraphChar"/>
    <w:qFormat/>
    <w:rsid w:val="00674F6E"/>
    <w:pPr>
      <w:ind w:firstLine="0"/>
    </w:pPr>
  </w:style>
  <w:style w:type="character" w:customStyle="1" w:styleId="TJ1Char">
    <w:name w:val="TJ 1 Char"/>
    <w:basedOn w:val="Bekezdsalapbettpusa"/>
    <w:link w:val="TJ1"/>
    <w:uiPriority w:val="39"/>
    <w:rsid w:val="00B36958"/>
    <w:rPr>
      <w:rFonts w:ascii="Times New Roman" w:hAnsi="Times New Roman" w:cstheme="minorHAnsi"/>
      <w:b/>
      <w:bCs/>
      <w:sz w:val="24"/>
      <w:szCs w:val="20"/>
    </w:rPr>
  </w:style>
  <w:style w:type="character" w:customStyle="1" w:styleId="ContentsChar">
    <w:name w:val="Contents Char"/>
    <w:basedOn w:val="TJ1Char"/>
    <w:link w:val="Contents"/>
    <w:rsid w:val="00B84CB4"/>
    <w:rPr>
      <w:rFonts w:ascii="Times New Roman" w:hAnsi="Times New Roman" w:cs="Times New Roman"/>
      <w:b w:val="0"/>
      <w:bCs/>
      <w:caps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690423"/>
    <w:rPr>
      <w:rFonts w:ascii="Times New Roman" w:eastAsiaTheme="majorEastAsia" w:hAnsi="Times New Roman" w:cstheme="majorBidi"/>
      <w:b/>
      <w:iCs/>
      <w:color w:val="000000" w:themeColor="text1"/>
      <w:sz w:val="24"/>
      <w:szCs w:val="24"/>
    </w:rPr>
  </w:style>
  <w:style w:type="character" w:customStyle="1" w:styleId="FirstparagraphChar">
    <w:name w:val="First paragraph Char"/>
    <w:basedOn w:val="Bekezdsalapbettpusa"/>
    <w:link w:val="Firstparagraph"/>
    <w:rsid w:val="00674F6E"/>
    <w:rPr>
      <w:rFonts w:ascii="Times New Roman" w:hAnsi="Times New Roman"/>
      <w:sz w:val="24"/>
    </w:rPr>
  </w:style>
  <w:style w:type="table" w:customStyle="1" w:styleId="TableGrid">
    <w:name w:val="TableGrid"/>
    <w:rsid w:val="00912784"/>
    <w:pPr>
      <w:spacing w:after="0" w:line="240" w:lineRule="auto"/>
    </w:pPr>
    <w:rPr>
      <w:rFonts w:eastAsiaTheme="minorEastAsia"/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lcm">
    <w:name w:val="Subtitle"/>
    <w:basedOn w:val="Cm"/>
    <w:next w:val="Norml"/>
    <w:link w:val="AlcmChar"/>
    <w:uiPriority w:val="11"/>
    <w:qFormat/>
    <w:rsid w:val="0061744A"/>
    <w:pPr>
      <w:numPr>
        <w:ilvl w:val="1"/>
      </w:numPr>
      <w:spacing w:after="160"/>
    </w:pPr>
    <w:rPr>
      <w:rFonts w:eastAsiaTheme="minorEastAsia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61744A"/>
    <w:rPr>
      <w:rFonts w:ascii="Times New Roman" w:eastAsiaTheme="minorEastAsia" w:hAnsi="Times New Roman" w:cstheme="majorBidi"/>
      <w:b/>
      <w:spacing w:val="15"/>
      <w:kern w:val="28"/>
      <w:sz w:val="28"/>
      <w:szCs w:val="56"/>
    </w:rPr>
  </w:style>
  <w:style w:type="paragraph" w:styleId="Csakszveg">
    <w:name w:val="Plain Text"/>
    <w:basedOn w:val="Norml"/>
    <w:link w:val="CsakszvegChar"/>
    <w:uiPriority w:val="99"/>
    <w:semiHidden/>
    <w:unhideWhenUsed/>
    <w:rsid w:val="0082775C"/>
    <w:pPr>
      <w:spacing w:line="240" w:lineRule="auto"/>
      <w:ind w:firstLine="0"/>
      <w:jc w:val="left"/>
    </w:pPr>
    <w:rPr>
      <w:rFonts w:ascii="Consolas" w:hAnsi="Consolas"/>
      <w:sz w:val="21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82775C"/>
    <w:rPr>
      <w:rFonts w:ascii="Consolas" w:hAnsi="Consolas"/>
      <w:sz w:val="21"/>
      <w:szCs w:val="21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74F6E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hu-HU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690423"/>
    <w:pPr>
      <w:spacing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690423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690423"/>
    <w:rPr>
      <w:vertAlign w:val="superscript"/>
    </w:rPr>
  </w:style>
  <w:style w:type="paragraph" w:customStyle="1" w:styleId="Cmsor1-szmozatlan">
    <w:name w:val="Címsor 1 - számozatlan"/>
    <w:basedOn w:val="Cmsor1"/>
    <w:next w:val="Firstparagraph"/>
    <w:link w:val="Cmsor1-szmozatlanChar"/>
    <w:qFormat/>
    <w:rsid w:val="00771B5F"/>
    <w:pPr>
      <w:pageBreakBefore/>
      <w:numPr>
        <w:numId w:val="0"/>
      </w:numPr>
    </w:pPr>
  </w:style>
  <w:style w:type="character" w:customStyle="1" w:styleId="Cmsor1-szmozatlanChar">
    <w:name w:val="Címsor 1 - számozatlan Char"/>
    <w:basedOn w:val="Title1Char"/>
    <w:link w:val="Cmsor1-szmozatlan"/>
    <w:rsid w:val="00771B5F"/>
    <w:rPr>
      <w:rFonts w:ascii="Times New Roman" w:eastAsiaTheme="majorEastAsia" w:hAnsi="Times New Roman" w:cstheme="majorBidi"/>
      <w:b/>
      <w:color w:val="000000" w:themeColor="text1"/>
      <w:kern w:val="28"/>
      <w:sz w:val="28"/>
      <w:szCs w:val="32"/>
      <w:lang w:val="en-GB"/>
    </w:rPr>
  </w:style>
  <w:style w:type="table" w:styleId="Rcsostblzat">
    <w:name w:val="Table Grid"/>
    <w:basedOn w:val="Normltblzat"/>
    <w:uiPriority w:val="39"/>
    <w:rsid w:val="00250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sor2Szakdoga">
    <w:name w:val="Címsor 2 Szakdoga"/>
    <w:basedOn w:val="Cmsor2"/>
    <w:link w:val="Cmsor2SzakdogaChar"/>
    <w:qFormat/>
    <w:rsid w:val="00B64CF2"/>
    <w:pPr>
      <w:keepNext w:val="0"/>
      <w:keepLines w:val="0"/>
      <w:numPr>
        <w:ilvl w:val="0"/>
        <w:numId w:val="20"/>
      </w:numPr>
      <w:spacing w:before="240"/>
      <w:ind w:left="1281" w:hanging="357"/>
    </w:pPr>
    <w:rPr>
      <w:rFonts w:cstheme="minorHAnsi"/>
      <w:lang w:eastAsia="hu-HU"/>
    </w:rPr>
  </w:style>
  <w:style w:type="character" w:customStyle="1" w:styleId="Cmsor2SzakdogaChar">
    <w:name w:val="Címsor 2 Szakdoga Char"/>
    <w:basedOn w:val="Cmsor2Char"/>
    <w:link w:val="Cmsor2Szakdoga"/>
    <w:rsid w:val="00B64CF2"/>
    <w:rPr>
      <w:rFonts w:ascii="Times New Roman" w:eastAsiaTheme="majorEastAsia" w:hAnsi="Times New Roman" w:cstheme="minorHAnsi"/>
      <w:b/>
      <w:color w:val="000000" w:themeColor="text1"/>
      <w:sz w:val="24"/>
      <w:szCs w:val="26"/>
      <w:lang w:eastAsia="hu-HU"/>
    </w:rPr>
  </w:style>
  <w:style w:type="character" w:styleId="Jegyzethivatkozs">
    <w:name w:val="annotation reference"/>
    <w:basedOn w:val="Bekezdsalapbettpusa"/>
    <w:uiPriority w:val="99"/>
    <w:semiHidden/>
    <w:unhideWhenUsed/>
    <w:rsid w:val="00B64CF2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B64CF2"/>
    <w:pPr>
      <w:spacing w:line="240" w:lineRule="auto"/>
    </w:pPr>
    <w:rPr>
      <w:rFonts w:cstheme="minorHAnsi"/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B64CF2"/>
    <w:rPr>
      <w:rFonts w:ascii="Times New Roman" w:hAnsi="Times New Roman" w:cstheme="minorHAnsi"/>
      <w:sz w:val="20"/>
      <w:szCs w:val="20"/>
    </w:rPr>
  </w:style>
  <w:style w:type="paragraph" w:styleId="Vltozat">
    <w:name w:val="Revision"/>
    <w:hidden/>
    <w:uiPriority w:val="99"/>
    <w:semiHidden/>
    <w:rsid w:val="0044328F"/>
    <w:pPr>
      <w:spacing w:after="0" w:line="240" w:lineRule="auto"/>
    </w:pPr>
    <w:rPr>
      <w:rFonts w:ascii="Times New Roman" w:hAnsi="Times New Roman"/>
      <w:sz w:val="24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44328F"/>
    <w:rPr>
      <w:rFonts w:cstheme="minorBidi"/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44328F"/>
    <w:rPr>
      <w:rFonts w:ascii="Times New Roman" w:hAnsi="Times New Roman"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omments" Target="comments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image" Target="media/image5.pn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image" Target="media/image8.png"/><Relationship Id="rId28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commentsExtended" Target="commentsExtended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land%20HP\Downloads\tanev_felev_nev_neptunkod_Szakdolgozat_VP_v7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Wet13</b:Tag>
    <b:SourceType>Book</b:SourceType>
    <b:Guid>{FBB03064-2091-481B-BA64-7C5C38FFF28D}</b:Guid>
    <b:Author>
      <b:Author>
        <b:NameList>
          <b:Person>
            <b:Last>Wetherall</b:Last>
            <b:First>David</b:First>
            <b:Middle>J.</b:Middle>
          </b:Person>
          <b:Person>
            <b:Last>Tanenbaum</b:Last>
            <b:First>Andrew</b:First>
            <b:Middle>S.</b:Middle>
          </b:Person>
        </b:NameList>
      </b:Author>
    </b:Author>
    <b:Title>Computer networks</b:Title>
    <b:Year>2013</b:Year>
    <b:Publisher>Pearson Education</b:Publisher>
    <b:RefOrder>3</b:RefOrder>
  </b:Source>
  <b:Source>
    <b:Tag>DeS12</b:Tag>
    <b:SourceType>JournalArticle</b:SourceType>
    <b:Guid>{42252D55-2A7F-4BFB-A39B-2A5DA43D59FE}</b:Guid>
    <b:Author>
      <b:Author>
        <b:NameList>
          <b:Person>
            <b:Last>De Smedt</b:Last>
            <b:First>T.</b:First>
          </b:Person>
          <b:Person>
            <b:Last>Daelemans</b:Last>
            <b:First>W.</b:First>
          </b:Person>
        </b:NameList>
      </b:Author>
    </b:Author>
    <b:Title>Pattern for python.</b:Title>
    <b:Year>2012</b:Year>
    <b:JournalName>The Journal of Machine Learning Research</b:JournalName>
    <b:Pages>2063-2067</b:Pages>
    <b:Volume>13</b:Volume>
    <b:Issue>1</b:Issue>
    <b:LCID>en-GB</b:LCID>
    <b:RefOrder>1</b:RefOrder>
  </b:Source>
  <b:Source>
    <b:Tag>Zár22</b:Tag>
    <b:SourceType>DocumentFromInternetSite</b:SourceType>
    <b:Guid>{95A97988-D92C-4128-8EBA-0B599356B929}</b:Guid>
    <b:Title>Záróvizsga információk</b:Title>
    <b:InternetSiteTitle>Pannon Egyetem, Műszaki Informatikai Kar</b:InternetSiteTitle>
    <b:URL>https://mik.uni-pannon.hu/index.php/hu/oktatas/zarovizsga.html</b:URL>
    <b:YearAccessed>2022</b:YearAccessed>
    <b:MonthAccessed>03</b:MonthAccessed>
    <b:DayAccessed>04</b:DayAccessed>
    <b:RefOrder>2</b:RefOrder>
  </b:Source>
</b:Sources>
</file>

<file path=customXml/itemProps1.xml><?xml version="1.0" encoding="utf-8"?>
<ds:datastoreItem xmlns:ds="http://schemas.openxmlformats.org/officeDocument/2006/customXml" ds:itemID="{685DC2D2-904E-47AB-9EE6-D434F640B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tanev_felev_nev_neptunkod_Szakdolgozat_VP_v7.dotx</Template>
  <TotalTime>585</TotalTime>
  <Pages>36</Pages>
  <Words>5518</Words>
  <Characters>38075</Characters>
  <Application>Microsoft Office Word</Application>
  <DocSecurity>0</DocSecurity>
  <Lines>317</Lines>
  <Paragraphs>87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HP</dc:creator>
  <cp:keywords/>
  <dc:description/>
  <cp:lastModifiedBy>Gamerek Nonstop</cp:lastModifiedBy>
  <cp:revision>28</cp:revision>
  <dcterms:created xsi:type="dcterms:W3CDTF">2024-12-05T19:24:00Z</dcterms:created>
  <dcterms:modified xsi:type="dcterms:W3CDTF">2025-03-28T18:40:00Z</dcterms:modified>
</cp:coreProperties>
</file>